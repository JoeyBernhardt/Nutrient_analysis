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46CB" w:rsidRPr="002C6A10" w:rsidRDefault="00C846CB" w:rsidP="00C846CB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Result 1. </w:t>
      </w:r>
      <w:r w:rsidRPr="002C6A10">
        <w:rPr>
          <w:rFonts w:ascii="Times New Roman" w:hAnsi="Times New Roman" w:cs="Times New Roman"/>
          <w:b/>
        </w:rPr>
        <w:t>There is considerable variability in nutritional profile among aquatic taxa (fig 1).</w:t>
      </w:r>
    </w:p>
    <w:p w:rsidR="00C846CB" w:rsidRDefault="00C846CB" w:rsidP="00C846CB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Variability for each nutrient separately: </w:t>
      </w:r>
    </w:p>
    <w:p w:rsidR="00C846CB" w:rsidRDefault="00C846CB" w:rsidP="00C846CB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Calcium in the edible portion varied by over 3 orders of magnitude in the 99 species for which we found data, from an average of 10.78mg/100g in the cods, hakes and haddocks to 782.60 mg/100 mg in the abalones, winkles and conchs (Figure 1).</w:t>
      </w:r>
    </w:p>
    <w:p w:rsidR="00C846CB" w:rsidRDefault="00C846CB" w:rsidP="00C846CB">
      <w:pPr>
        <w:spacing w:line="360" w:lineRule="auto"/>
        <w:rPr>
          <w:rFonts w:ascii="Times New Roman" w:eastAsia="Times New Roman" w:hAnsi="Times New Roman" w:cs="Times New Roman"/>
        </w:rPr>
      </w:pPr>
    </w:p>
    <w:p w:rsidR="00C846CB" w:rsidRDefault="00C846CB" w:rsidP="00C846CB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Zinc in the edible portion varied by two orders of magnitude in the 101 species for which we found data, from an average of 0.36 mg/100g in the cods, hakes and haddocks to 11.87 mg/100 mg in the oysters (Figure 1).</w:t>
      </w:r>
    </w:p>
    <w:p w:rsidR="00C846CB" w:rsidRDefault="00C846CB" w:rsidP="00C846CB">
      <w:pPr>
        <w:spacing w:line="360" w:lineRule="auto"/>
        <w:rPr>
          <w:rFonts w:ascii="Times New Roman" w:eastAsia="Times New Roman" w:hAnsi="Times New Roman" w:cs="Times New Roman"/>
        </w:rPr>
      </w:pPr>
    </w:p>
    <w:p w:rsidR="00C846CB" w:rsidRDefault="00C846CB" w:rsidP="00C846CB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Iron in the edible portion varied by two orders of magnitude in the 238 species for which we found data, from an average of 0.19 mg/100g in the cods, hakes and haddocks to 20.31 mg/100 mg in the abalones, winkles and conchs (Figure 1).</w:t>
      </w:r>
    </w:p>
    <w:p w:rsidR="00C846CB" w:rsidRDefault="00C846CB" w:rsidP="00C846CB">
      <w:pPr>
        <w:spacing w:line="360" w:lineRule="auto"/>
        <w:rPr>
          <w:rFonts w:ascii="Times New Roman" w:eastAsia="Times New Roman" w:hAnsi="Times New Roman" w:cs="Times New Roman"/>
        </w:rPr>
      </w:pPr>
    </w:p>
    <w:p w:rsidR="00C846CB" w:rsidRDefault="00C846CB" w:rsidP="00C846CB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EPA in the edible portion varied by an order of magnitude in the 238 species for which we found data, from an average of 0.02 g/100g in the sharks and rays to 0.53 g/100 g in the h</w:t>
      </w:r>
      <w:r w:rsidRPr="00012202">
        <w:rPr>
          <w:rFonts w:ascii="Times New Roman" w:eastAsia="Times New Roman" w:hAnsi="Times New Roman" w:cs="Times New Roman"/>
        </w:rPr>
        <w:t>errings, sardines, anchovies</w:t>
      </w:r>
      <w:r>
        <w:rPr>
          <w:rFonts w:ascii="Times New Roman" w:eastAsia="Times New Roman" w:hAnsi="Times New Roman" w:cs="Times New Roman"/>
        </w:rPr>
        <w:t xml:space="preserve"> (Figure 1).</w:t>
      </w:r>
    </w:p>
    <w:p w:rsidR="00C846CB" w:rsidRDefault="00C846CB" w:rsidP="00C846CB">
      <w:pPr>
        <w:spacing w:line="360" w:lineRule="auto"/>
        <w:rPr>
          <w:rFonts w:ascii="Times New Roman" w:eastAsia="Times New Roman" w:hAnsi="Times New Roman" w:cs="Times New Roman"/>
        </w:rPr>
      </w:pPr>
    </w:p>
    <w:p w:rsidR="00C846CB" w:rsidRDefault="00C846CB" w:rsidP="00C846CB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DHA in the edible portion varied by an order of magnitude in the 235 species for which we found data, from an average of 0.065 g/100g in the shrimps and prawns to 1.28 g/100 g in the </w:t>
      </w:r>
      <w:r w:rsidRPr="00012202">
        <w:rPr>
          <w:rFonts w:ascii="Times New Roman" w:eastAsia="Times New Roman" w:hAnsi="Times New Roman" w:cs="Times New Roman"/>
        </w:rPr>
        <w:t>Tunas, bonitos, billfishes</w:t>
      </w:r>
      <w:r>
        <w:rPr>
          <w:rFonts w:ascii="Times New Roman" w:eastAsia="Times New Roman" w:hAnsi="Times New Roman" w:cs="Times New Roman"/>
        </w:rPr>
        <w:t xml:space="preserve"> (Figure 1).</w:t>
      </w:r>
    </w:p>
    <w:p w:rsidR="00C846CB" w:rsidRDefault="00C846CB" w:rsidP="00C846CB">
      <w:pPr>
        <w:spacing w:line="360" w:lineRule="auto"/>
        <w:rPr>
          <w:rFonts w:ascii="Times New Roman" w:eastAsia="Times New Roman" w:hAnsi="Times New Roman" w:cs="Times New Roman"/>
        </w:rPr>
      </w:pPr>
    </w:p>
    <w:p w:rsidR="00C846CB" w:rsidRDefault="00C846CB" w:rsidP="00C846CB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Protein in the edible portion varied by an order of magnitude in the 251 species for which we found data, from an average of 10.68g/100g in the c</w:t>
      </w:r>
      <w:r w:rsidRPr="00F40769">
        <w:rPr>
          <w:rFonts w:ascii="Times New Roman" w:eastAsia="Times New Roman" w:hAnsi="Times New Roman" w:cs="Times New Roman"/>
        </w:rPr>
        <w:t xml:space="preserve">lams, cockles, </w:t>
      </w:r>
      <w:proofErr w:type="spellStart"/>
      <w:r w:rsidRPr="00F40769">
        <w:rPr>
          <w:rFonts w:ascii="Times New Roman" w:eastAsia="Times New Roman" w:hAnsi="Times New Roman" w:cs="Times New Roman"/>
        </w:rPr>
        <w:t>arkshells</w:t>
      </w:r>
      <w:proofErr w:type="spellEnd"/>
      <w:r>
        <w:rPr>
          <w:rFonts w:ascii="Times New Roman" w:eastAsia="Times New Roman" w:hAnsi="Times New Roman" w:cs="Times New Roman"/>
        </w:rPr>
        <w:t xml:space="preserve"> to 21.85 g/100 g in the </w:t>
      </w:r>
      <w:r w:rsidRPr="00012202">
        <w:rPr>
          <w:rFonts w:ascii="Times New Roman" w:eastAsia="Times New Roman" w:hAnsi="Times New Roman" w:cs="Times New Roman"/>
        </w:rPr>
        <w:t>Tunas, bonitos, billfishes</w:t>
      </w:r>
      <w:r>
        <w:rPr>
          <w:rFonts w:ascii="Times New Roman" w:eastAsia="Times New Roman" w:hAnsi="Times New Roman" w:cs="Times New Roman"/>
        </w:rPr>
        <w:t xml:space="preserve"> (Figure 1).</w:t>
      </w:r>
    </w:p>
    <w:p w:rsidR="00C846CB" w:rsidRDefault="00C846CB" w:rsidP="00C846CB">
      <w:pPr>
        <w:spacing w:line="360" w:lineRule="auto"/>
        <w:rPr>
          <w:rFonts w:ascii="Times New Roman" w:eastAsia="Times New Roman" w:hAnsi="Times New Roman" w:cs="Times New Roman"/>
        </w:rPr>
      </w:pPr>
    </w:p>
    <w:p w:rsidR="00C846CB" w:rsidRDefault="00C846CB" w:rsidP="00C846CB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Fat in the edible portion varied by an order of magnitude in the 277 species for which we found data, from an average of 1.08 g/100g in the sharks and rays to 12.74 g/100 g in the shads (Figure 1).</w:t>
      </w:r>
    </w:p>
    <w:p w:rsidR="00C846CB" w:rsidRPr="00313B44" w:rsidRDefault="00C846CB" w:rsidP="00C846CB">
      <w:pPr>
        <w:spacing w:line="360" w:lineRule="auto"/>
        <w:rPr>
          <w:rFonts w:ascii="Times New Roman" w:hAnsi="Times New Roman" w:cs="Times New Roman"/>
          <w:b/>
        </w:rPr>
      </w:pPr>
    </w:p>
    <w:p w:rsidR="00C846CB" w:rsidRPr="002C6A10" w:rsidRDefault="00C846CB" w:rsidP="00C846CB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 xml:space="preserve">Result 2. </w:t>
      </w:r>
      <w:r w:rsidRPr="002C6A10">
        <w:rPr>
          <w:rFonts w:ascii="Times New Roman" w:hAnsi="Times New Roman" w:cs="Times New Roman"/>
          <w:b/>
        </w:rPr>
        <w:t>Few species contain reach DRI targets for multiple nutrients</w:t>
      </w:r>
      <w:r>
        <w:rPr>
          <w:rFonts w:ascii="Times New Roman" w:hAnsi="Times New Roman" w:cs="Times New Roman"/>
          <w:b/>
        </w:rPr>
        <w:t xml:space="preserve"> (fig 2)</w:t>
      </w:r>
      <w:r w:rsidRPr="002C6A10">
        <w:rPr>
          <w:rFonts w:ascii="Times New Roman" w:hAnsi="Times New Roman" w:cs="Times New Roman"/>
          <w:b/>
        </w:rPr>
        <w:t>.</w:t>
      </w:r>
    </w:p>
    <w:p w:rsidR="00C846CB" w:rsidRPr="002C6A10" w:rsidRDefault="00C846CB" w:rsidP="00C846CB">
      <w:pPr>
        <w:spacing w:line="360" w:lineRule="auto"/>
        <w:rPr>
          <w:rFonts w:ascii="Times New Roman" w:hAnsi="Times New Roman" w:cs="Times New Roman"/>
        </w:rPr>
      </w:pPr>
      <w:r w:rsidRPr="002C6A10">
        <w:rPr>
          <w:rFonts w:ascii="Times New Roman" w:hAnsi="Times New Roman" w:cs="Times New Roman"/>
        </w:rPr>
        <w:t xml:space="preserve">For the 25% RDI targets, for the 106 species for which we have data for all 3 minerals, 65 </w:t>
      </w:r>
      <w:proofErr w:type="spellStart"/>
      <w:r w:rsidRPr="002C6A10">
        <w:rPr>
          <w:rFonts w:ascii="Times New Roman" w:hAnsi="Times New Roman" w:cs="Times New Roman"/>
        </w:rPr>
        <w:t>spp</w:t>
      </w:r>
      <w:proofErr w:type="spellEnd"/>
      <w:r w:rsidRPr="002C6A10">
        <w:rPr>
          <w:rFonts w:ascii="Times New Roman" w:hAnsi="Times New Roman" w:cs="Times New Roman"/>
        </w:rPr>
        <w:t xml:space="preserve"> reach 0 targets, 30 reach 1 target, 9 reach 2 targets, and 2 reach all 3 targets. In other words, 41 reach 1 or more targets, 39 reach two or more targets and 2 reach all three targets.  </w:t>
      </w:r>
    </w:p>
    <w:p w:rsidR="00A22F36" w:rsidRDefault="00A22F36" w:rsidP="00C846CB">
      <w:pPr>
        <w:spacing w:line="360" w:lineRule="auto"/>
        <w:rPr>
          <w:rFonts w:ascii="Times New Roman" w:hAnsi="Times New Roman" w:cs="Times New Roman"/>
        </w:rPr>
      </w:pPr>
    </w:p>
    <w:p w:rsidR="00C846CB" w:rsidRPr="002C6A10" w:rsidRDefault="00C846CB" w:rsidP="00C846CB">
      <w:pPr>
        <w:spacing w:line="360" w:lineRule="auto"/>
        <w:rPr>
          <w:rFonts w:ascii="Times New Roman" w:hAnsi="Times New Roman" w:cs="Times New Roman"/>
        </w:rPr>
      </w:pPr>
      <w:r w:rsidRPr="002C6A10">
        <w:rPr>
          <w:rFonts w:ascii="Times New Roman" w:hAnsi="Times New Roman" w:cs="Times New Roman"/>
        </w:rPr>
        <w:t>For the 10% RDI targets, 56 reach 0 targets, 9 reach 1 target, 26 reach 2 targets and 15 reach all 3 targets. Or, in other words, 50 reach one or more targets, 41 reach 2 or more targets, and 15 reach all three targets.</w:t>
      </w:r>
    </w:p>
    <w:p w:rsidR="00C846CB" w:rsidRDefault="00C846CB" w:rsidP="00C846CB">
      <w:pPr>
        <w:spacing w:line="360" w:lineRule="auto"/>
        <w:rPr>
          <w:rFonts w:ascii="Times New Roman" w:hAnsi="Times New Roman" w:cs="Times New Roman"/>
        </w:rPr>
      </w:pPr>
    </w:p>
    <w:p w:rsidR="00C846CB" w:rsidRPr="00D44F25" w:rsidRDefault="00C846CB" w:rsidP="00C846CB">
      <w:pPr>
        <w:spacing w:line="360" w:lineRule="auto"/>
        <w:rPr>
          <w:rFonts w:ascii="Times New Roman" w:hAnsi="Times New Roman" w:cs="Times New Roman"/>
        </w:rPr>
      </w:pPr>
      <w:r w:rsidRPr="00D44F25">
        <w:rPr>
          <w:rFonts w:ascii="Times New Roman" w:hAnsi="Times New Roman" w:cs="Times New Roman"/>
        </w:rPr>
        <w:t>This is how many species reach DRI targets, by nutrient:</w:t>
      </w:r>
    </w:p>
    <w:p w:rsidR="00C846CB" w:rsidRPr="00D44F25" w:rsidRDefault="00C846CB" w:rsidP="00C846CB">
      <w:pPr>
        <w:spacing w:line="360" w:lineRule="auto"/>
        <w:rPr>
          <w:rFonts w:ascii="Times New Roman" w:hAnsi="Times New Roman" w:cs="Times New Roman"/>
        </w:rPr>
      </w:pPr>
      <w:r w:rsidRPr="00D44F25">
        <w:rPr>
          <w:rFonts w:ascii="Times New Roman" w:hAnsi="Times New Roman" w:cs="Times New Roman"/>
        </w:rPr>
        <w:t>10% RDI: calcium: 28/99, zinc: 39/101, iron: 23/104, EPA: 117/238, DHA: 168/235, Fat: 47/277, Protein: 251/251</w:t>
      </w:r>
    </w:p>
    <w:p w:rsidR="00C846CB" w:rsidRPr="00D44F25" w:rsidRDefault="00C846CB" w:rsidP="00C846CB">
      <w:pPr>
        <w:spacing w:line="360" w:lineRule="auto"/>
        <w:rPr>
          <w:rFonts w:ascii="Times New Roman" w:hAnsi="Times New Roman" w:cs="Times New Roman"/>
        </w:rPr>
      </w:pPr>
    </w:p>
    <w:p w:rsidR="00C846CB" w:rsidRPr="00D44F25" w:rsidRDefault="00C846CB" w:rsidP="00C846CB">
      <w:pPr>
        <w:spacing w:line="360" w:lineRule="auto"/>
        <w:rPr>
          <w:rFonts w:ascii="Times New Roman" w:hAnsi="Times New Roman" w:cs="Times New Roman"/>
        </w:rPr>
      </w:pPr>
      <w:r w:rsidRPr="002C6A10">
        <w:rPr>
          <w:rFonts w:ascii="Times New Roman" w:hAnsi="Times New Roman" w:cs="Times New Roman"/>
          <w:b/>
        </w:rPr>
        <w:t>Result 3. Body size and dietary practices (i.e. eating bones) have a large effect on the likelihood that a given edible portion will reach RDI targets.</w:t>
      </w:r>
      <w:r>
        <w:rPr>
          <w:rFonts w:ascii="Times New Roman" w:hAnsi="Times New Roman" w:cs="Times New Roman"/>
          <w:b/>
        </w:rPr>
        <w:t xml:space="preserve"> (</w:t>
      </w:r>
      <w:proofErr w:type="gramStart"/>
      <w:r>
        <w:rPr>
          <w:rFonts w:ascii="Times New Roman" w:hAnsi="Times New Roman" w:cs="Times New Roman"/>
          <w:b/>
        </w:rPr>
        <w:t>fig</w:t>
      </w:r>
      <w:proofErr w:type="gramEnd"/>
      <w:r>
        <w:rPr>
          <w:rFonts w:ascii="Times New Roman" w:hAnsi="Times New Roman" w:cs="Times New Roman"/>
          <w:b/>
        </w:rPr>
        <w:t xml:space="preserve"> 3)</w:t>
      </w:r>
      <w:r w:rsidRPr="00D44F25">
        <w:rPr>
          <w:rFonts w:ascii="Times New Roman" w:hAnsi="Times New Roman" w:cs="Times New Roman"/>
        </w:rPr>
        <w:t xml:space="preserve"> For macro- and micro</w:t>
      </w:r>
      <w:r>
        <w:rPr>
          <w:rFonts w:ascii="Times New Roman" w:hAnsi="Times New Roman" w:cs="Times New Roman"/>
        </w:rPr>
        <w:t xml:space="preserve">nutrients grouped together, </w:t>
      </w:r>
      <w:r w:rsidRPr="00D44F25">
        <w:rPr>
          <w:rFonts w:ascii="Times New Roman" w:hAnsi="Times New Roman" w:cs="Times New Roman"/>
        </w:rPr>
        <w:t>79.21% of the observations of species for which it is customary to eat multiple tissues reached RDI targets, whereas this number drops to 39.59% for species in which only the muscle tissue is eaten.</w:t>
      </w:r>
    </w:p>
    <w:p w:rsidR="00C846CB" w:rsidRPr="00D44F25" w:rsidRDefault="00C846CB" w:rsidP="00C846CB">
      <w:pPr>
        <w:spacing w:line="360" w:lineRule="auto"/>
        <w:rPr>
          <w:rFonts w:ascii="Times New Roman" w:hAnsi="Times New Roman" w:cs="Times New Roman"/>
        </w:rPr>
      </w:pPr>
    </w:p>
    <w:p w:rsidR="00C846CB" w:rsidRDefault="00C846CB" w:rsidP="00C846CB">
      <w:pPr>
        <w:spacing w:line="360" w:lineRule="auto"/>
        <w:rPr>
          <w:rFonts w:ascii="Times New Roman" w:hAnsi="Times New Roman" w:cs="Times New Roman"/>
          <w:b/>
        </w:rPr>
      </w:pPr>
      <w:bookmarkStart w:id="0" w:name="_GoBack"/>
      <w:bookmarkEnd w:id="0"/>
      <w:r>
        <w:rPr>
          <w:rFonts w:ascii="Times New Roman" w:hAnsi="Times New Roman" w:cs="Times New Roman"/>
          <w:b/>
        </w:rPr>
        <w:t xml:space="preserve">Result 4. </w:t>
      </w:r>
      <w:r w:rsidRPr="002C6A10">
        <w:rPr>
          <w:rFonts w:ascii="Times New Roman" w:hAnsi="Times New Roman" w:cs="Times New Roman"/>
          <w:b/>
        </w:rPr>
        <w:t>Functional groups have distinct multi-nutrient profiles (</w:t>
      </w:r>
      <w:r>
        <w:rPr>
          <w:rFonts w:ascii="Times New Roman" w:hAnsi="Times New Roman" w:cs="Times New Roman"/>
          <w:b/>
        </w:rPr>
        <w:t xml:space="preserve">fig 4 </w:t>
      </w:r>
      <w:proofErr w:type="spellStart"/>
      <w:r w:rsidRPr="002C6A10">
        <w:rPr>
          <w:rFonts w:ascii="Times New Roman" w:hAnsi="Times New Roman" w:cs="Times New Roman"/>
          <w:b/>
        </w:rPr>
        <w:t>mds</w:t>
      </w:r>
      <w:proofErr w:type="spellEnd"/>
      <w:r w:rsidRPr="002C6A10">
        <w:rPr>
          <w:rFonts w:ascii="Times New Roman" w:hAnsi="Times New Roman" w:cs="Times New Roman"/>
          <w:b/>
        </w:rPr>
        <w:t xml:space="preserve"> plot with finfish/crustaceans/molluscs color coded).</w:t>
      </w:r>
    </w:p>
    <w:p w:rsidR="00C846CB" w:rsidRDefault="00C846CB" w:rsidP="00C846CB">
      <w:pPr>
        <w:spacing w:line="360" w:lineRule="auto"/>
        <w:rPr>
          <w:rFonts w:ascii="Times New Roman" w:hAnsi="Times New Roman" w:cs="Times New Roman"/>
        </w:rPr>
      </w:pPr>
      <w:r w:rsidRPr="002C6A10">
        <w:rPr>
          <w:rFonts w:ascii="Times New Roman" w:hAnsi="Times New Roman" w:cs="Times New Roman"/>
        </w:rPr>
        <w:t>Not sure how to write about this yet!</w:t>
      </w:r>
      <w:r>
        <w:rPr>
          <w:rFonts w:ascii="Times New Roman" w:hAnsi="Times New Roman" w:cs="Times New Roman"/>
        </w:rPr>
        <w:t xml:space="preserve"> But the result is that when considering just the minerals and all the micronutrients, the functional group (i.e. finfish vs. crustaceans </w:t>
      </w:r>
      <w:proofErr w:type="spellStart"/>
      <w:r>
        <w:rPr>
          <w:rFonts w:ascii="Times New Roman" w:hAnsi="Times New Roman" w:cs="Times New Roman"/>
        </w:rPr>
        <w:t>vs</w:t>
      </w:r>
      <w:proofErr w:type="spellEnd"/>
      <w:r>
        <w:rPr>
          <w:rFonts w:ascii="Times New Roman" w:hAnsi="Times New Roman" w:cs="Times New Roman"/>
        </w:rPr>
        <w:t xml:space="preserve"> molluscs) means in multivariate nutrient trait space are different from each other (PERMANOVA, p = 0.001).</w:t>
      </w:r>
    </w:p>
    <w:p w:rsidR="00C846CB" w:rsidRDefault="00C846CB" w:rsidP="00C846CB">
      <w:pPr>
        <w:spacing w:line="360" w:lineRule="auto"/>
        <w:rPr>
          <w:rFonts w:ascii="Times New Roman" w:hAnsi="Times New Roman" w:cs="Times New Roman"/>
        </w:rPr>
      </w:pPr>
    </w:p>
    <w:p w:rsidR="00C846CB" w:rsidRPr="002C6A10" w:rsidRDefault="00C846CB" w:rsidP="00C846CB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Result 5. </w:t>
      </w:r>
      <w:r w:rsidRPr="002C6A10">
        <w:rPr>
          <w:rFonts w:ascii="Times New Roman" w:hAnsi="Times New Roman" w:cs="Times New Roman"/>
          <w:b/>
        </w:rPr>
        <w:t>Within functional groups, some traits such body size and latitude are strongly associated with nutritional profile</w:t>
      </w:r>
      <w:r>
        <w:rPr>
          <w:rFonts w:ascii="Times New Roman" w:hAnsi="Times New Roman" w:cs="Times New Roman"/>
          <w:b/>
        </w:rPr>
        <w:t xml:space="preserve"> (fig 5 coefficients plot)</w:t>
      </w:r>
      <w:r w:rsidRPr="002C6A10">
        <w:rPr>
          <w:rFonts w:ascii="Times New Roman" w:hAnsi="Times New Roman" w:cs="Times New Roman"/>
          <w:b/>
        </w:rPr>
        <w:t>.</w:t>
      </w:r>
    </w:p>
    <w:p w:rsidR="00C846CB" w:rsidRPr="002C6A10" w:rsidRDefault="00C846CB" w:rsidP="00C846CB">
      <w:pPr>
        <w:spacing w:line="360" w:lineRule="auto"/>
        <w:rPr>
          <w:rFonts w:ascii="Times New Roman" w:hAnsi="Times New Roman" w:cs="Times New Roman"/>
        </w:rPr>
      </w:pPr>
    </w:p>
    <w:p w:rsidR="00C846CB" w:rsidRPr="002C6A10" w:rsidRDefault="00C846CB" w:rsidP="00C846CB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Result 6. </w:t>
      </w:r>
      <w:r w:rsidRPr="002C6A10">
        <w:rPr>
          <w:rFonts w:ascii="Times New Roman" w:hAnsi="Times New Roman" w:cs="Times New Roman"/>
          <w:b/>
        </w:rPr>
        <w:t>Functional group diversity enhances dietary nutritional diversity and nutritional benefits that human communities may derive from seafood assemblages. (</w:t>
      </w:r>
      <w:proofErr w:type="gramStart"/>
      <w:r>
        <w:rPr>
          <w:rFonts w:ascii="Times New Roman" w:hAnsi="Times New Roman" w:cs="Times New Roman"/>
          <w:b/>
        </w:rPr>
        <w:t>fig</w:t>
      </w:r>
      <w:proofErr w:type="gramEnd"/>
      <w:r>
        <w:rPr>
          <w:rFonts w:ascii="Times New Roman" w:hAnsi="Times New Roman" w:cs="Times New Roman"/>
          <w:b/>
        </w:rPr>
        <w:t xml:space="preserve"> 6 </w:t>
      </w:r>
      <w:r w:rsidRPr="002C6A10">
        <w:rPr>
          <w:rFonts w:ascii="Times New Roman" w:hAnsi="Times New Roman" w:cs="Times New Roman"/>
          <w:b/>
        </w:rPr>
        <w:t xml:space="preserve">nutrient accumulation curve). </w:t>
      </w:r>
    </w:p>
    <w:p w:rsidR="00C846CB" w:rsidRDefault="00C846CB" w:rsidP="00C846CB">
      <w:pPr>
        <w:ind w:left="360"/>
        <w:rPr>
          <w:rFonts w:ascii="Times New Roman" w:hAnsi="Times New Roman" w:cs="Times New Roman"/>
        </w:rPr>
      </w:pPr>
      <w:r w:rsidRPr="002C6A10">
        <w:rPr>
          <w:rFonts w:ascii="Times New Roman" w:hAnsi="Times New Roman" w:cs="Times New Roman"/>
        </w:rPr>
        <w:t>Need to sample from 14 species to get a median of all three minerals, and need to sample from 8 species to get a median of 3 minerals when molluscs are included.</w:t>
      </w:r>
    </w:p>
    <w:p w:rsidR="00C846CB" w:rsidRDefault="00C846CB" w:rsidP="00C846CB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all five micronutrients are considered, </w:t>
      </w:r>
      <w:r w:rsidRPr="00677761">
        <w:rPr>
          <w:rFonts w:ascii="Times New Roman" w:hAnsi="Times New Roman" w:cs="Times New Roman"/>
        </w:rPr>
        <w:t>need to sample from 15 species to reach a median of all 5 micronutrient targets (when molluscs are included), need to sample from 22 species when molluscs are excluded</w:t>
      </w:r>
    </w:p>
    <w:p w:rsidR="00C846CB" w:rsidRDefault="00C846CB" w:rsidP="00C846CB">
      <w:pPr>
        <w:spacing w:line="360" w:lineRule="auto"/>
        <w:ind w:left="360"/>
        <w:rPr>
          <w:rFonts w:ascii="Times New Roman" w:hAnsi="Times New Roman" w:cs="Times New Roman"/>
        </w:rPr>
      </w:pPr>
    </w:p>
    <w:p w:rsidR="00C846CB" w:rsidRPr="002C6A10" w:rsidRDefault="00C846CB" w:rsidP="00C846CB">
      <w:pPr>
        <w:spacing w:line="360" w:lineRule="auto"/>
        <w:ind w:left="360"/>
        <w:rPr>
          <w:rFonts w:ascii="Times New Roman" w:hAnsi="Times New Roman" w:cs="Times New Roman"/>
        </w:rPr>
      </w:pPr>
    </w:p>
    <w:p w:rsidR="00C1503E" w:rsidRDefault="00C1503E"/>
    <w:sectPr w:rsidR="00C1503E" w:rsidSect="00C1503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6CB"/>
    <w:rsid w:val="00A22F36"/>
    <w:rsid w:val="00C1503E"/>
    <w:rsid w:val="00C84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3A05A2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46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46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600</Words>
  <Characters>3420</Characters>
  <Application>Microsoft Macintosh Word</Application>
  <DocSecurity>0</DocSecurity>
  <Lines>28</Lines>
  <Paragraphs>8</Paragraphs>
  <ScaleCrop>false</ScaleCrop>
  <Company/>
  <LinksUpToDate>false</LinksUpToDate>
  <CharactersWithSpaces>4012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Bernhardt</dc:creator>
  <cp:keywords/>
  <dc:description/>
  <cp:lastModifiedBy>Joey Bernhardt</cp:lastModifiedBy>
  <cp:revision>1</cp:revision>
  <dcterms:created xsi:type="dcterms:W3CDTF">2016-01-15T16:47:00Z</dcterms:created>
  <dcterms:modified xsi:type="dcterms:W3CDTF">2016-01-15T17:44:00Z</dcterms:modified>
</cp:coreProperties>
</file>