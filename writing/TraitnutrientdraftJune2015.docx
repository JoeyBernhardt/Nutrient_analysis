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B25991" w14:textId="77777777" w:rsidR="00393599" w:rsidRDefault="005E61D9">
      <w:pPr>
        <w:pStyle w:val="Heading1"/>
        <w:spacing w:before="480" w:after="120" w:line="360" w:lineRule="auto"/>
        <w:contextualSpacing w:val="0"/>
      </w:pPr>
      <w:bookmarkStart w:id="0" w:name="h.1i7uevuniwbi" w:colFirst="0" w:colLast="0"/>
      <w:bookmarkEnd w:id="0"/>
      <w:r>
        <w:rPr>
          <w:rFonts w:ascii="Times New Roman" w:eastAsia="Times New Roman" w:hAnsi="Times New Roman" w:cs="Times New Roman"/>
          <w:b/>
          <w:sz w:val="24"/>
          <w:szCs w:val="24"/>
        </w:rPr>
        <w:t xml:space="preserve">Functional basis of </w:t>
      </w:r>
      <w:commentRangeStart w:id="1"/>
      <w:r>
        <w:rPr>
          <w:rFonts w:ascii="Times New Roman" w:eastAsia="Times New Roman" w:hAnsi="Times New Roman" w:cs="Times New Roman"/>
          <w:b/>
          <w:sz w:val="24"/>
          <w:szCs w:val="24"/>
        </w:rPr>
        <w:t>nutritional</w:t>
      </w:r>
      <w:commentRangeEnd w:id="1"/>
      <w:r>
        <w:commentReference w:id="1"/>
      </w:r>
      <w:r>
        <w:rPr>
          <w:rFonts w:ascii="Times New Roman" w:eastAsia="Times New Roman" w:hAnsi="Times New Roman" w:cs="Times New Roman"/>
          <w:b/>
          <w:sz w:val="24"/>
          <w:szCs w:val="24"/>
        </w:rPr>
        <w:t xml:space="preserve"> diversity in aquatic ecosystems</w:t>
      </w:r>
    </w:p>
    <w:p w14:paraId="5A22E8FD" w14:textId="77777777" w:rsidR="00393599" w:rsidRDefault="005E61D9">
      <w:pPr>
        <w:pStyle w:val="Heading2"/>
        <w:spacing w:before="360" w:after="80" w:line="360" w:lineRule="auto"/>
        <w:contextualSpacing w:val="0"/>
      </w:pPr>
      <w:bookmarkStart w:id="2" w:name="h.do9jwhmy9wjc" w:colFirst="0" w:colLast="0"/>
      <w:bookmarkEnd w:id="2"/>
      <w:r>
        <w:rPr>
          <w:rFonts w:ascii="Times New Roman" w:eastAsia="Times New Roman" w:hAnsi="Times New Roman" w:cs="Times New Roman"/>
          <w:sz w:val="24"/>
          <w:szCs w:val="24"/>
        </w:rPr>
        <w:t>Abstract</w:t>
      </w:r>
    </w:p>
    <w:p w14:paraId="08511F89" w14:textId="77777777" w:rsidR="00393599" w:rsidRDefault="005E61D9">
      <w:pPr>
        <w:pStyle w:val="normal0"/>
        <w:spacing w:line="360" w:lineRule="auto"/>
      </w:pPr>
      <w:r>
        <w:rPr>
          <w:rFonts w:ascii="Times New Roman" w:eastAsia="Times New Roman" w:hAnsi="Times New Roman" w:cs="Times New Roman"/>
          <w:sz w:val="24"/>
          <w:szCs w:val="24"/>
        </w:rPr>
        <w:t xml:space="preserve">While the role of aquatic species in food provisioning is one of the most widely acknowledged ecosystem service provided by aquatic ecosystems, the role of seafood as a source of valuable micronutrients scarce in the human diet is often overlooked. As such, while the ecological mechanisms responsible for fisheries productivity are well studied, the ecological mechanisms responsible for a nutritionally diverse set of seafood species are not well understood. </w:t>
      </w:r>
      <w:commentRangeStart w:id="3"/>
      <w:r>
        <w:rPr>
          <w:rFonts w:ascii="Times New Roman" w:eastAsia="Times New Roman" w:hAnsi="Times New Roman" w:cs="Times New Roman"/>
          <w:sz w:val="24"/>
          <w:szCs w:val="24"/>
        </w:rPr>
        <w:t xml:space="preserve">A </w:t>
      </w:r>
      <w:commentRangeStart w:id="4"/>
      <w:commentRangeStart w:id="5"/>
      <w:r>
        <w:rPr>
          <w:rFonts w:ascii="Times New Roman" w:eastAsia="Times New Roman" w:hAnsi="Times New Roman" w:cs="Times New Roman"/>
          <w:sz w:val="24"/>
          <w:szCs w:val="24"/>
        </w:rPr>
        <w:t>primary challenge in ecosystem service science in general, and with respect to the issue of human nutrition in particular, is to understand the relationship between functional traits of aquatic species and their content of nutrients essential to the human diet.</w:t>
      </w:r>
      <w:commentRangeEnd w:id="3"/>
      <w:r>
        <w:commentReference w:id="3"/>
      </w:r>
      <w:r>
        <w:rPr>
          <w:rFonts w:ascii="Times New Roman" w:eastAsia="Times New Roman" w:hAnsi="Times New Roman" w:cs="Times New Roman"/>
          <w:sz w:val="24"/>
          <w:szCs w:val="24"/>
        </w:rPr>
        <w:t xml:space="preserve"> Here we draw on </w:t>
      </w:r>
      <w:proofErr w:type="spellStart"/>
      <w:r>
        <w:rPr>
          <w:rFonts w:ascii="Times New Roman" w:eastAsia="Times New Roman" w:hAnsi="Times New Roman" w:cs="Times New Roman"/>
          <w:sz w:val="24"/>
          <w:szCs w:val="24"/>
        </w:rPr>
        <w:t>allometric</w:t>
      </w:r>
      <w:proofErr w:type="spellEnd"/>
      <w:r>
        <w:rPr>
          <w:rFonts w:ascii="Times New Roman" w:eastAsia="Times New Roman" w:hAnsi="Times New Roman" w:cs="Times New Roman"/>
          <w:sz w:val="24"/>
          <w:szCs w:val="24"/>
        </w:rPr>
        <w:t xml:space="preserve"> scaling theory and ecological stoichiometry to generate predictions about how a </w:t>
      </w:r>
      <w:commentRangeStart w:id="6"/>
      <w:commentRangeStart w:id="7"/>
      <w:r>
        <w:rPr>
          <w:rFonts w:ascii="Times New Roman" w:eastAsia="Times New Roman" w:hAnsi="Times New Roman" w:cs="Times New Roman"/>
          <w:sz w:val="24"/>
          <w:szCs w:val="24"/>
        </w:rPr>
        <w:t>species’</w:t>
      </w:r>
      <w:commentRangeEnd w:id="6"/>
      <w:r>
        <w:commentReference w:id="6"/>
      </w:r>
      <w:commentRangeEnd w:id="7"/>
      <w:r>
        <w:commentReference w:id="7"/>
      </w:r>
      <w:r>
        <w:rPr>
          <w:rFonts w:ascii="Times New Roman" w:eastAsia="Times New Roman" w:hAnsi="Times New Roman" w:cs="Times New Roman"/>
          <w:sz w:val="24"/>
          <w:szCs w:val="24"/>
        </w:rPr>
        <w:t xml:space="preserve"> nutritional profile is related to physiological traits such as growth rate or body size. Predicting a species’ nutritional value in the human diet requires knowledge of not only the ecological drivers of a species’ nutrient content, but also human dietary practices, which may influence which body parts are consumed, and thus the nutritional value of an edible portion.</w:t>
      </w:r>
      <w:commentRangeEnd w:id="4"/>
      <w:r>
        <w:commentReference w:id="4"/>
      </w:r>
      <w:commentRangeEnd w:id="5"/>
      <w:r>
        <w:commentReference w:id="5"/>
      </w:r>
      <w:r>
        <w:rPr>
          <w:rFonts w:ascii="Times New Roman" w:eastAsia="Times New Roman" w:hAnsi="Times New Roman" w:cs="Times New Roman"/>
          <w:sz w:val="24"/>
          <w:szCs w:val="24"/>
        </w:rPr>
        <w:t xml:space="preserve"> In this study we test whether functional traits can predict species’ nutritional value to people by using dietary food composition data. These data reflect the functional basis of organismal elemental composition and human dietary practices. We find that a trait-based approach is effective at simplifying the complexity of aquatic food webs into a few key axes that strongly control the composition of micronutrients in fish assemblages. We find that for some, but not all, nutrients we analyzed (e.g. </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 xml:space="preserve">, Hg, EPA, DHA), the nutrient content of edible portions varies predictably with latitude and body size, consistent with the functional roles of micronutrients in fish physiology. These results suggest that the availability of micronutrients from local fish assemblages may depend on geography and the body size distribution of the catch. </w:t>
      </w:r>
    </w:p>
    <w:p w14:paraId="2B337448" w14:textId="77777777" w:rsidR="00393599" w:rsidRDefault="00393599">
      <w:pPr>
        <w:pStyle w:val="normal0"/>
        <w:spacing w:line="360" w:lineRule="auto"/>
      </w:pPr>
    </w:p>
    <w:p w14:paraId="7000B9C2" w14:textId="77777777" w:rsidR="00393599" w:rsidRDefault="005E61D9">
      <w:pPr>
        <w:pStyle w:val="normal0"/>
        <w:spacing w:line="360" w:lineRule="auto"/>
      </w:pPr>
      <w:commentRangeStart w:id="8"/>
      <w:r>
        <w:rPr>
          <w:rFonts w:ascii="Times New Roman" w:eastAsia="Times New Roman" w:hAnsi="Times New Roman" w:cs="Times New Roman"/>
          <w:b/>
          <w:sz w:val="24"/>
          <w:szCs w:val="24"/>
        </w:rPr>
        <w:t>Introduction</w:t>
      </w:r>
      <w:commentRangeEnd w:id="8"/>
      <w:r>
        <w:commentReference w:id="8"/>
      </w:r>
    </w:p>
    <w:p w14:paraId="66E32BE1" w14:textId="77777777" w:rsidR="00393599" w:rsidRDefault="005E61D9">
      <w:pPr>
        <w:pStyle w:val="normal0"/>
        <w:spacing w:line="360" w:lineRule="auto"/>
      </w:pPr>
      <w:r>
        <w:rPr>
          <w:rFonts w:ascii="Times New Roman" w:eastAsia="Times New Roman" w:hAnsi="Times New Roman" w:cs="Times New Roman"/>
          <w:sz w:val="24"/>
          <w:szCs w:val="24"/>
        </w:rPr>
        <w:t xml:space="preserve">While it has long been recognized that ecosystems provide essential benefits to humanity, a mechanistic understanding of the ecological processes underlying the supply of ecosystem services remains elusive. One of the most widely studied and universally important benefits that </w:t>
      </w:r>
      <w:r>
        <w:rPr>
          <w:rFonts w:ascii="Times New Roman" w:eastAsia="Times New Roman" w:hAnsi="Times New Roman" w:cs="Times New Roman"/>
          <w:sz w:val="24"/>
          <w:szCs w:val="24"/>
        </w:rPr>
        <w:lastRenderedPageBreak/>
        <w:t>humans derive from natural ecosystems is food provisioning. Indeed, many coastal human communities rely on wild harvests from local aquatic ecosystems to meet nutritional requirements for macronutrients, such as protein and fats, and micronutrients, such as vitamins and minerals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2007,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et al. 2009, </w:t>
      </w: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xml:space="preserve"> 2011).</w:t>
      </w:r>
    </w:p>
    <w:p w14:paraId="34173FDD" w14:textId="77777777" w:rsidR="00393599" w:rsidRDefault="005E61D9">
      <w:pPr>
        <w:pStyle w:val="normal0"/>
        <w:spacing w:line="360" w:lineRule="auto"/>
      </w:pPr>
      <w:r>
        <w:rPr>
          <w:rFonts w:ascii="Times New Roman" w:eastAsia="Times New Roman" w:hAnsi="Times New Roman" w:cs="Times New Roman"/>
          <w:sz w:val="24"/>
          <w:szCs w:val="24"/>
        </w:rPr>
        <w:t xml:space="preserve">Thus, the ecology of food security, an important ecosystem service, is not just about predicting yields, it is about understanding the ecological conditions that lead to a stable supply of nutritionally diverse foods. Although fisheries productivity is studied extensively (refs), there has been surprisingly little consideration of the drivers of the nutritional quality of fisheries yields. Furthermore, which attributes of a food web’s structure influence its ability to provide the essential elements of a human diet remains an open question. </w:t>
      </w:r>
    </w:p>
    <w:p w14:paraId="7AF9D50D" w14:textId="77777777" w:rsidR="00393599" w:rsidRDefault="00393599">
      <w:pPr>
        <w:pStyle w:val="normal0"/>
        <w:spacing w:line="360" w:lineRule="auto"/>
      </w:pPr>
    </w:p>
    <w:p w14:paraId="5D6F56C5" w14:textId="77777777" w:rsidR="00393599" w:rsidRDefault="005E61D9">
      <w:pPr>
        <w:pStyle w:val="normal0"/>
        <w:spacing w:line="360" w:lineRule="auto"/>
      </w:pPr>
      <w:commentRangeStart w:id="9"/>
      <w:r>
        <w:rPr>
          <w:rFonts w:ascii="Times New Roman" w:eastAsia="Times New Roman" w:hAnsi="Times New Roman" w:cs="Times New Roman"/>
          <w:b/>
        </w:rPr>
        <w:t>Nutrition as an ecosystem function and service</w:t>
      </w:r>
      <w:commentRangeEnd w:id="9"/>
      <w:r>
        <w:commentReference w:id="9"/>
      </w:r>
    </w:p>
    <w:p w14:paraId="1360B7EF" w14:textId="77777777" w:rsidR="00393599" w:rsidRDefault="005E61D9">
      <w:pPr>
        <w:pStyle w:val="normal0"/>
        <w:spacing w:line="360" w:lineRule="auto"/>
      </w:pPr>
      <w:r>
        <w:rPr>
          <w:rFonts w:ascii="Times New Roman" w:eastAsia="Times New Roman" w:hAnsi="Times New Roman" w:cs="Times New Roman"/>
          <w:sz w:val="24"/>
          <w:szCs w:val="24"/>
        </w:rPr>
        <w:t>The nutritional quality of prey species plays a fundamental role in ecosystem function. Food webs characterized by nutritionally valuable prey support higher consumer and predator biomass and have higher trophic transfer efficiencies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1984, Muller Navarra et al. 2000, Brett et al. 2009). Changes in forage fish communities from lipid-rich to lipid-poor fish in the Pacific Ocean have caused predatory marine birds and mammals to shift their diet to less nutritionally valuable lipid-poor fish and suffer population declines (Rosen and </w:t>
      </w:r>
      <w:proofErr w:type="spellStart"/>
      <w:r>
        <w:rPr>
          <w:rFonts w:ascii="Times New Roman" w:eastAsia="Times New Roman" w:hAnsi="Times New Roman" w:cs="Times New Roman"/>
          <w:sz w:val="24"/>
          <w:szCs w:val="24"/>
        </w:rPr>
        <w:t>Trites</w:t>
      </w:r>
      <w:proofErr w:type="spellEnd"/>
      <w:r>
        <w:rPr>
          <w:rFonts w:ascii="Times New Roman" w:eastAsia="Times New Roman" w:hAnsi="Times New Roman" w:cs="Times New Roman"/>
          <w:sz w:val="24"/>
          <w:szCs w:val="24"/>
        </w:rPr>
        <w:t xml:space="preserve"> 2006; Romano et al. 2006, </w:t>
      </w:r>
      <w:proofErr w:type="spellStart"/>
      <w:r>
        <w:rPr>
          <w:rFonts w:ascii="Times New Roman" w:eastAsia="Times New Roman" w:hAnsi="Times New Roman" w:cs="Times New Roman"/>
          <w:sz w:val="24"/>
          <w:szCs w:val="24"/>
        </w:rPr>
        <w:t>Osterblom</w:t>
      </w:r>
      <w:proofErr w:type="spellEnd"/>
      <w:r>
        <w:rPr>
          <w:rFonts w:ascii="Times New Roman" w:eastAsia="Times New Roman" w:hAnsi="Times New Roman" w:cs="Times New Roman"/>
          <w:sz w:val="24"/>
          <w:szCs w:val="24"/>
        </w:rPr>
        <w:t xml:space="preserve"> et al. 2008). </w:t>
      </w:r>
    </w:p>
    <w:p w14:paraId="007D02AD" w14:textId="77777777" w:rsidR="00393599" w:rsidRDefault="00393599">
      <w:pPr>
        <w:pStyle w:val="normal0"/>
        <w:spacing w:line="360" w:lineRule="auto"/>
      </w:pPr>
    </w:p>
    <w:p w14:paraId="56DC58D3" w14:textId="77777777" w:rsidR="00393599" w:rsidRDefault="005E61D9">
      <w:pPr>
        <w:pStyle w:val="normal0"/>
        <w:spacing w:line="360" w:lineRule="auto"/>
      </w:pPr>
      <w:r>
        <w:rPr>
          <w:rFonts w:ascii="Times New Roman" w:eastAsia="Times New Roman" w:hAnsi="Times New Roman" w:cs="Times New Roman"/>
          <w:sz w:val="24"/>
          <w:szCs w:val="24"/>
        </w:rPr>
        <w:t>For human consumers, fish are a good source of high quality protein, a range of micronutrients and essential fatty acids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2009, aquatic species accounted for 16.6% of the global total supply of animal protein, providing more than three billion people with almost 20% of their average per capita intake of animal protein (FAO ref). However, the role of fish as a source of essential micronutrients may be even more important than as a source of protein (Allison et al. 2007).  Fish is important in the diets of many poor populations suffering from vitamin and mineral deficiencies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Tacon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Metian</w:t>
      </w:r>
      <w:proofErr w:type="spellEnd"/>
      <w:r>
        <w:rPr>
          <w:rFonts w:ascii="Times New Roman" w:eastAsia="Times New Roman" w:hAnsi="Times New Roman" w:cs="Times New Roman"/>
          <w:sz w:val="24"/>
          <w:szCs w:val="24"/>
        </w:rPr>
        <w:t xml:space="preserve"> 2013). In many vulnerable communities around the world, fish consumption plays an important role in combating micronutrient deficiencies (</w:t>
      </w: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Bene</w:t>
      </w:r>
      <w:proofErr w:type="spellEnd"/>
      <w:r>
        <w:rPr>
          <w:rFonts w:ascii="Times New Roman" w:eastAsia="Times New Roman" w:hAnsi="Times New Roman" w:cs="Times New Roman"/>
          <w:sz w:val="24"/>
          <w:szCs w:val="24"/>
        </w:rPr>
        <w:t xml:space="preserve"> 2011). For example, in rural Bangladesh, some of the poorest communities are heavily dependent on small fish from capture fisheries to meet their micronutrient needs. Consumption of small indigenous fishes contributes 40% and </w:t>
      </w:r>
      <w:r>
        <w:rPr>
          <w:rFonts w:ascii="Times New Roman" w:eastAsia="Times New Roman" w:hAnsi="Times New Roman" w:cs="Times New Roman"/>
          <w:sz w:val="24"/>
          <w:szCs w:val="24"/>
        </w:rPr>
        <w:lastRenderedPageBreak/>
        <w:t>31% of the total recommended intakes of vitamin A and calcium, respectively, at household level in the peak fish production season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Locally caught seafood contributes significantly to micronutrient intakes in Arctic Canadian Indigenous populations (</w:t>
      </w: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2007, Johnson-Down and </w:t>
      </w:r>
      <w:proofErr w:type="spellStart"/>
      <w:r>
        <w:rPr>
          <w:rFonts w:ascii="Times New Roman" w:eastAsia="Times New Roman" w:hAnsi="Times New Roman" w:cs="Times New Roman"/>
          <w:sz w:val="24"/>
          <w:szCs w:val="24"/>
        </w:rPr>
        <w:t>Egeland</w:t>
      </w:r>
      <w:proofErr w:type="spellEnd"/>
      <w:r>
        <w:rPr>
          <w:rFonts w:ascii="Times New Roman" w:eastAsia="Times New Roman" w:hAnsi="Times New Roman" w:cs="Times New Roman"/>
          <w:sz w:val="24"/>
          <w:szCs w:val="24"/>
        </w:rPr>
        <w:t xml:space="preserve"> 2010). </w:t>
      </w:r>
    </w:p>
    <w:p w14:paraId="5E487669" w14:textId="77777777" w:rsidR="00393599" w:rsidRDefault="00393599">
      <w:pPr>
        <w:pStyle w:val="normal0"/>
        <w:spacing w:line="360" w:lineRule="auto"/>
      </w:pPr>
    </w:p>
    <w:p w14:paraId="239CE616" w14:textId="77777777" w:rsidR="005E04D0" w:rsidRDefault="005E61D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a fish species in terms of human nutrition benefits can be quantified as the nutrient content in an edible portion relative to Dietary Reference Intakes (DRI) values. The DRI is the daily intake level of a nutrient that is considered to be sufficient to meet the requirements of 97–98% of healthy individuals in every demographic (National Academies of Sciences 2011). Fish species vary widely in their concentration of essential nutrients (USDA 2011).  For example, assuming a serving size of 85g of fish, sardines (1.9 g DHA per 100 g tissue) and Pacific herring (0.83 g DHA/100g) provide the recommended level of 1.0g/day EPA and DHA in a single serving, while pink salmon, canary rockfish and surf smelt would require 1.2-1.5 servings, while pacific hake (0.15g/100g DHA) and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(0.24 g DHA/100g) would require 4-5 servings to meet the recommended daily requirements (</w:t>
      </w:r>
      <w:proofErr w:type="spellStart"/>
      <w:r>
        <w:rPr>
          <w:rFonts w:ascii="Times New Roman" w:eastAsia="Times New Roman" w:hAnsi="Times New Roman" w:cs="Times New Roman"/>
          <w:sz w:val="24"/>
          <w:szCs w:val="24"/>
        </w:rPr>
        <w:t>Hyuhn</w:t>
      </w:r>
      <w:proofErr w:type="spellEnd"/>
      <w:r>
        <w:rPr>
          <w:rFonts w:ascii="Times New Roman" w:eastAsia="Times New Roman" w:hAnsi="Times New Roman" w:cs="Times New Roman"/>
          <w:sz w:val="24"/>
          <w:szCs w:val="24"/>
        </w:rPr>
        <w:t xml:space="preserve"> and Kitts 2009). Thus, not all species are equally nutritionally valuable. This variability in essential fatty acid (EFA) content per serving size is related to the total fat content of the fish: the characteristically lean fish like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and hake have relatively low contents of EFAs, while the more lipid-rich fish have higher EFA contents. </w:t>
      </w:r>
    </w:p>
    <w:p w14:paraId="36A73C2E" w14:textId="77777777" w:rsidR="005E04D0" w:rsidRDefault="005E04D0">
      <w:pPr>
        <w:pStyle w:val="normal0"/>
        <w:spacing w:line="360" w:lineRule="auto"/>
        <w:rPr>
          <w:rFonts w:ascii="Times New Roman" w:eastAsia="Times New Roman" w:hAnsi="Times New Roman" w:cs="Times New Roman"/>
          <w:sz w:val="24"/>
          <w:szCs w:val="24"/>
        </w:rPr>
      </w:pPr>
    </w:p>
    <w:p w14:paraId="1CF384B2" w14:textId="4A968BC2" w:rsidR="00393599" w:rsidRDefault="002A2F46">
      <w:pPr>
        <w:pStyle w:val="normal0"/>
        <w:spacing w:line="360" w:lineRule="auto"/>
      </w:pPr>
      <w:r>
        <w:rPr>
          <w:rFonts w:ascii="Times New Roman" w:eastAsia="Times New Roman" w:hAnsi="Times New Roman" w:cs="Times New Roman"/>
          <w:sz w:val="24"/>
          <w:szCs w:val="24"/>
        </w:rPr>
        <w:t>HERE TALK ABOUT THE THRESHOLDS IN RDI.</w:t>
      </w:r>
      <w:r w:rsidR="005E04D0">
        <w:rPr>
          <w:rFonts w:ascii="Times New Roman" w:eastAsia="Times New Roman" w:hAnsi="Times New Roman" w:cs="Times New Roman"/>
          <w:sz w:val="24"/>
          <w:szCs w:val="24"/>
        </w:rPr>
        <w:t xml:space="preserve"> GIVEN THAT FISH IS AN IMPORTANT AND NON-REDUNDANT SOU</w:t>
      </w:r>
      <w:r w:rsidR="00DD1D57">
        <w:rPr>
          <w:rFonts w:ascii="Times New Roman" w:eastAsia="Times New Roman" w:hAnsi="Times New Roman" w:cs="Times New Roman"/>
          <w:sz w:val="24"/>
          <w:szCs w:val="24"/>
        </w:rPr>
        <w:t xml:space="preserve">RCE OF MICRONUTRIENTS, AND PEOPLE COUNT ON FISH AS A MAJOR SOURCE OF VITAMINS, MINERALS AND FATTY ACIDS, WE CONSIDER FISH SPECIES THAT REACH 25% OF DRI IN A SINGLE PORTION TO BE A ‘GOOD’ SOURCE OF A GIVEN NUTRIENT. </w:t>
      </w:r>
    </w:p>
    <w:p w14:paraId="45365F61" w14:textId="77777777" w:rsidR="00393599" w:rsidRDefault="00393599">
      <w:pPr>
        <w:pStyle w:val="normal0"/>
        <w:spacing w:line="360" w:lineRule="auto"/>
      </w:pPr>
    </w:p>
    <w:p w14:paraId="51F5E75A" w14:textId="77777777" w:rsidR="00393599" w:rsidRDefault="005E61D9">
      <w:pPr>
        <w:pStyle w:val="normal0"/>
        <w:spacing w:line="360" w:lineRule="auto"/>
      </w:pPr>
      <w:r>
        <w:rPr>
          <w:rFonts w:ascii="Times New Roman" w:eastAsia="Times New Roman" w:hAnsi="Times New Roman" w:cs="Times New Roman"/>
          <w:b/>
          <w:sz w:val="24"/>
          <w:szCs w:val="24"/>
        </w:rPr>
        <w:t>While it has been shown that fish species vary widely in their nutrient profiles (</w:t>
      </w:r>
      <w:proofErr w:type="spellStart"/>
      <w:r>
        <w:rPr>
          <w:rFonts w:ascii="Times New Roman" w:eastAsia="Times New Roman" w:hAnsi="Times New Roman" w:cs="Times New Roman"/>
          <w:b/>
          <w:sz w:val="24"/>
          <w:szCs w:val="24"/>
        </w:rPr>
        <w:t>Tacon</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Metian</w:t>
      </w:r>
      <w:proofErr w:type="spellEnd"/>
      <w:r>
        <w:rPr>
          <w:rFonts w:ascii="Times New Roman" w:eastAsia="Times New Roman" w:hAnsi="Times New Roman" w:cs="Times New Roman"/>
          <w:b/>
          <w:sz w:val="24"/>
          <w:szCs w:val="24"/>
        </w:rPr>
        <w:t xml:space="preserve"> 2013), the ecological drivers of this nutritional diversity are unknown. </w:t>
      </w:r>
      <w:r>
        <w:rPr>
          <w:rFonts w:ascii="Times New Roman" w:eastAsia="Times New Roman" w:hAnsi="Times New Roman" w:cs="Times New Roman"/>
          <w:sz w:val="24"/>
          <w:szCs w:val="24"/>
        </w:rPr>
        <w:t xml:space="preserve">Correlations between species’ traits and their nutritional value have been observed in terrestrial crop species. For example, the same traits of the </w:t>
      </w:r>
      <w:proofErr w:type="spellStart"/>
      <w:r>
        <w:rPr>
          <w:rFonts w:ascii="Times New Roman" w:eastAsia="Times New Roman" w:hAnsi="Times New Roman" w:cs="Times New Roman"/>
          <w:sz w:val="24"/>
          <w:szCs w:val="24"/>
        </w:rPr>
        <w:t>chili</w:t>
      </w:r>
      <w:proofErr w:type="spellEnd"/>
      <w:r>
        <w:rPr>
          <w:rFonts w:ascii="Times New Roman" w:eastAsia="Times New Roman" w:hAnsi="Times New Roman" w:cs="Times New Roman"/>
          <w:sz w:val="24"/>
          <w:szCs w:val="24"/>
        </w:rPr>
        <w:t xml:space="preserve"> pepper, </w:t>
      </w:r>
      <w:r>
        <w:rPr>
          <w:rFonts w:ascii="Times New Roman" w:eastAsia="Times New Roman" w:hAnsi="Times New Roman" w:cs="Times New Roman"/>
          <w:i/>
          <w:sz w:val="24"/>
          <w:szCs w:val="24"/>
        </w:rPr>
        <w:t>Capsicum</w:t>
      </w:r>
      <w:r>
        <w:rPr>
          <w:rFonts w:ascii="Times New Roman" w:eastAsia="Times New Roman" w:hAnsi="Times New Roman" w:cs="Times New Roman"/>
          <w:sz w:val="24"/>
          <w:szCs w:val="24"/>
        </w:rPr>
        <w:t xml:space="preserve">, that make it nutritionally valuable to humans (i.e. its high vitamin A, C, beta carotene and antibacterial properties) are functional traits </w:t>
      </w:r>
      <w:r>
        <w:rPr>
          <w:rFonts w:ascii="Times New Roman" w:eastAsia="Times New Roman" w:hAnsi="Times New Roman" w:cs="Times New Roman"/>
          <w:sz w:val="24"/>
          <w:szCs w:val="24"/>
        </w:rPr>
        <w:lastRenderedPageBreak/>
        <w:t xml:space="preserve">that evolved as chemical defense compounds (Tewksbury et al. 2008). The high protein content of legume seeds (i.e. beans and peanuts) is likely an adaptive trait for growth in low nitrogen soils (Anderson et al. 2004). In aquatic systems, the nutrients that make fish a nutritionally valuable part of the human diet, such as the calcium, iron, and essential fatty acids contained in fish tissues, play important physiological roles. The main functions of essential elements in fishes include formation of skeletal structure, maintenance of colloidal systems, and regulation of acid-base equilibrium. Calcium and phosphorus are required for the formation of the skeletal structures. Fe, </w:t>
      </w:r>
      <w:proofErr w:type="spellStart"/>
      <w:r>
        <w:rPr>
          <w:rFonts w:ascii="Times New Roman" w:eastAsia="Times New Roman" w:hAnsi="Times New Roman" w:cs="Times New Roman"/>
          <w:sz w:val="24"/>
          <w:szCs w:val="24"/>
        </w:rPr>
        <w:t>Mn</w:t>
      </w:r>
      <w:proofErr w:type="spellEnd"/>
      <w:r>
        <w:rPr>
          <w:rFonts w:ascii="Times New Roman" w:eastAsia="Times New Roman" w:hAnsi="Times New Roman" w:cs="Times New Roman"/>
          <w:sz w:val="24"/>
          <w:szCs w:val="24"/>
        </w:rPr>
        <w:t xml:space="preserve">, Cu, Co, Zn, Se,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associated with specific proteins in </w:t>
      </w:r>
      <w:proofErr w:type="spellStart"/>
      <w:r>
        <w:rPr>
          <w:rFonts w:ascii="Times New Roman" w:eastAsia="Times New Roman" w:hAnsi="Times New Roman" w:cs="Times New Roman"/>
          <w:sz w:val="24"/>
          <w:szCs w:val="24"/>
        </w:rPr>
        <w:t>metalloenzymes</w:t>
      </w:r>
      <w:proofErr w:type="spellEnd"/>
      <w:r>
        <w:rPr>
          <w:rFonts w:ascii="Times New Roman" w:eastAsia="Times New Roman" w:hAnsi="Times New Roman" w:cs="Times New Roman"/>
          <w:sz w:val="24"/>
          <w:szCs w:val="24"/>
        </w:rPr>
        <w:t xml:space="preserve">, which produce unique catalytic functions. Some biologically important compounds, such as </w:t>
      </w:r>
      <w:proofErr w:type="spellStart"/>
      <w:r>
        <w:rPr>
          <w:rFonts w:ascii="Times New Roman" w:eastAsia="Times New Roman" w:hAnsi="Times New Roman" w:cs="Times New Roman"/>
          <w:sz w:val="24"/>
          <w:szCs w:val="24"/>
        </w:rPr>
        <w:t>hemoglobin</w:t>
      </w:r>
      <w:proofErr w:type="spellEnd"/>
      <w:r>
        <w:rPr>
          <w:rFonts w:ascii="Times New Roman" w:eastAsia="Times New Roman" w:hAnsi="Times New Roman" w:cs="Times New Roman"/>
          <w:sz w:val="24"/>
          <w:szCs w:val="24"/>
        </w:rPr>
        <w:t xml:space="preserve"> and vitamin B12 contain minerals as an inherent part of their structure. </w:t>
      </w:r>
    </w:p>
    <w:p w14:paraId="61B93CBD" w14:textId="77777777" w:rsidR="00393599" w:rsidRDefault="00393599">
      <w:pPr>
        <w:pStyle w:val="normal0"/>
        <w:spacing w:line="360" w:lineRule="auto"/>
      </w:pPr>
    </w:p>
    <w:p w14:paraId="1A5BFEB9" w14:textId="4B20F03F" w:rsidR="00393599" w:rsidRDefault="005E61D9">
      <w:pPr>
        <w:pStyle w:val="normal0"/>
        <w:spacing w:line="360" w:lineRule="auto"/>
      </w:pPr>
      <w:r>
        <w:rPr>
          <w:rFonts w:ascii="Times New Roman" w:eastAsia="Times New Roman" w:hAnsi="Times New Roman" w:cs="Times New Roman"/>
          <w:b/>
          <w:sz w:val="24"/>
          <w:szCs w:val="24"/>
        </w:rPr>
        <w:t>We hypothesize that species’ nutritional profiles are linked to functional traits because elements that are of nutritional value to humans also serve functional roles in organismal physiology</w:t>
      </w:r>
      <w:r>
        <w:rPr>
          <w:rFonts w:ascii="Times New Roman" w:eastAsia="Times New Roman" w:hAnsi="Times New Roman" w:cs="Times New Roman"/>
          <w:sz w:val="24"/>
          <w:szCs w:val="24"/>
        </w:rPr>
        <w:t xml:space="preserve">. Functional traits such as trophic position may be related to the nutritional content of seafood species because they affect the dietary range and quantity of nutrients to which an organism is exposed, as well as the physiological constraints on body composition (Simpson and </w:t>
      </w:r>
      <w:proofErr w:type="spellStart"/>
      <w:r>
        <w:rPr>
          <w:rFonts w:ascii="Times New Roman" w:eastAsia="Times New Roman" w:hAnsi="Times New Roman" w:cs="Times New Roman"/>
          <w:sz w:val="24"/>
          <w:szCs w:val="24"/>
        </w:rPr>
        <w:t>Raubenheimer</w:t>
      </w:r>
      <w:proofErr w:type="spellEnd"/>
      <w:r>
        <w:rPr>
          <w:rFonts w:ascii="Times New Roman" w:eastAsia="Times New Roman" w:hAnsi="Times New Roman" w:cs="Times New Roman"/>
          <w:sz w:val="24"/>
          <w:szCs w:val="24"/>
        </w:rPr>
        <w:t xml:space="preserve"> 2012). In aquatic food webs, some evidence suggests that nutritional profile may be related to species traits: the distribution of trace metals in fish tissues has been related to feeding guild (Bernhard and </w:t>
      </w:r>
      <w:proofErr w:type="spellStart"/>
      <w:r>
        <w:rPr>
          <w:rFonts w:ascii="Times New Roman" w:eastAsia="Times New Roman" w:hAnsi="Times New Roman" w:cs="Times New Roman"/>
          <w:sz w:val="24"/>
          <w:szCs w:val="24"/>
        </w:rPr>
        <w:t>Andreae</w:t>
      </w:r>
      <w:proofErr w:type="spellEnd"/>
      <w:r>
        <w:rPr>
          <w:rFonts w:ascii="Times New Roman" w:eastAsia="Times New Roman" w:hAnsi="Times New Roman" w:cs="Times New Roman"/>
          <w:sz w:val="24"/>
          <w:szCs w:val="24"/>
        </w:rPr>
        <w:t xml:space="preserve"> 1984), body size, stage of life cycle and reproductive status (Shearer 1984). Disease state, water quality and other environmental factors may also modify tissue mineral distribution (</w:t>
      </w:r>
      <w:proofErr w:type="spellStart"/>
      <w:r>
        <w:rPr>
          <w:rFonts w:ascii="Times New Roman" w:eastAsia="Times New Roman" w:hAnsi="Times New Roman" w:cs="Times New Roman"/>
          <w:sz w:val="24"/>
          <w:szCs w:val="24"/>
        </w:rPr>
        <w:t>Lall</w:t>
      </w:r>
      <w:proofErr w:type="spellEnd"/>
      <w:r>
        <w:rPr>
          <w:rFonts w:ascii="Times New Roman" w:eastAsia="Times New Roman" w:hAnsi="Times New Roman" w:cs="Times New Roman"/>
          <w:sz w:val="24"/>
          <w:szCs w:val="24"/>
        </w:rPr>
        <w:t xml:space="preserve"> and Olivier 1993). Although aquatic organisms readily absorb metals from the environment, the ability to regulate abnormal concentrations varies among species. Certain species are able to excrete high proportions of excessive metal intake and regulate the concentration in the body at relatively normal levels (Bryan 1976). This occurs for essential elements such as Cu, Zn, and Fe. However, non-essential minerals such as Hg, Cd, and </w:t>
      </w:r>
      <w:proofErr w:type="spellStart"/>
      <w:r>
        <w:rPr>
          <w:rFonts w:ascii="Times New Roman" w:eastAsia="Times New Roman" w:hAnsi="Times New Roman" w:cs="Times New Roman"/>
          <w:sz w:val="24"/>
          <w:szCs w:val="24"/>
        </w:rPr>
        <w:t>Pb</w:t>
      </w:r>
      <w:proofErr w:type="spellEnd"/>
      <w:r>
        <w:rPr>
          <w:rFonts w:ascii="Times New Roman" w:eastAsia="Times New Roman" w:hAnsi="Times New Roman" w:cs="Times New Roman"/>
          <w:sz w:val="24"/>
          <w:szCs w:val="24"/>
        </w:rPr>
        <w:t xml:space="preserve"> are more poorly regulated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 Different metals localize or accumulate in different organs or tissues. For example, Fe concentrations are highest in hematopoietic tissues while Hg is most abundant in the muscle tissues. Since each element is under different levels of homeostatic control, we expect the relationship between elemental content and species’ traits to vary by</w:t>
      </w:r>
      <w:commentRangeStart w:id="10"/>
      <w:r>
        <w:rPr>
          <w:rFonts w:ascii="Times New Roman" w:eastAsia="Times New Roman" w:hAnsi="Times New Roman" w:cs="Times New Roman"/>
          <w:sz w:val="24"/>
          <w:szCs w:val="24"/>
        </w:rPr>
        <w:t xml:space="preserve"> nutrient</w:t>
      </w:r>
      <w:commentRangeEnd w:id="10"/>
      <w:r>
        <w:commentReference w:id="10"/>
      </w:r>
      <w:r>
        <w:rPr>
          <w:rFonts w:ascii="Times New Roman" w:eastAsia="Times New Roman" w:hAnsi="Times New Roman" w:cs="Times New Roman"/>
          <w:sz w:val="24"/>
          <w:szCs w:val="24"/>
        </w:rPr>
        <w:t xml:space="preserve">. </w:t>
      </w:r>
      <w:r w:rsidR="004D61B8">
        <w:rPr>
          <w:rFonts w:ascii="Times New Roman" w:eastAsia="Times New Roman" w:hAnsi="Times New Roman" w:cs="Times New Roman"/>
          <w:sz w:val="24"/>
          <w:szCs w:val="24"/>
        </w:rPr>
        <w:t xml:space="preserve">For those nutrients that are more tightly regulated, we expect more </w:t>
      </w:r>
      <w:proofErr w:type="spellStart"/>
      <w:r w:rsidR="004D61B8">
        <w:rPr>
          <w:rFonts w:ascii="Times New Roman" w:eastAsia="Times New Roman" w:hAnsi="Times New Roman" w:cs="Times New Roman"/>
          <w:sz w:val="24"/>
          <w:szCs w:val="24"/>
        </w:rPr>
        <w:t>consisten</w:t>
      </w:r>
      <w:proofErr w:type="spellEnd"/>
      <w:r w:rsidR="004D61B8">
        <w:rPr>
          <w:rFonts w:ascii="Times New Roman" w:eastAsia="Times New Roman" w:hAnsi="Times New Roman" w:cs="Times New Roman"/>
          <w:sz w:val="24"/>
          <w:szCs w:val="24"/>
        </w:rPr>
        <w:t xml:space="preserve"> </w:t>
      </w:r>
      <w:r w:rsidR="004D61B8">
        <w:rPr>
          <w:rFonts w:ascii="Times New Roman" w:eastAsia="Times New Roman" w:hAnsi="Times New Roman" w:cs="Times New Roman"/>
          <w:sz w:val="24"/>
          <w:szCs w:val="24"/>
        </w:rPr>
        <w:lastRenderedPageBreak/>
        <w:t xml:space="preserve">patterns across species. </w:t>
      </w:r>
      <w:r>
        <w:rPr>
          <w:rFonts w:ascii="Times New Roman" w:eastAsia="Times New Roman" w:hAnsi="Times New Roman" w:cs="Times New Roman"/>
          <w:sz w:val="24"/>
          <w:szCs w:val="24"/>
        </w:rPr>
        <w:t>Below we discuss the physiological role of several nutrients essential to the human diet and our predictions for how species’ traits may be related to nutrient content.</w:t>
      </w:r>
    </w:p>
    <w:p w14:paraId="5647AD70" w14:textId="77777777" w:rsidR="00393599" w:rsidRDefault="00393599">
      <w:pPr>
        <w:pStyle w:val="normal0"/>
        <w:spacing w:line="360" w:lineRule="auto"/>
      </w:pPr>
    </w:p>
    <w:p w14:paraId="16D57E4D" w14:textId="023FA6B1" w:rsidR="00393599" w:rsidRDefault="005E61D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characterize the range of variability in fish tissue nutrient content among fish species consumed around the globe, and test whether nutrient profiles of commonly consumed fish species are related to species’ traits, including body size, trophic position and habitat associations, which are broadly related to the function and form of species in aquatic systems (Woodward et al. 2005, </w:t>
      </w:r>
      <w:r w:rsidRPr="00CA0333">
        <w:rPr>
          <w:rFonts w:ascii="Times New Roman" w:eastAsia="Times New Roman" w:hAnsi="Times New Roman" w:cs="Times New Roman"/>
          <w:sz w:val="24"/>
          <w:szCs w:val="24"/>
        </w:rPr>
        <w:t>other ref?).</w:t>
      </w:r>
      <w:r w:rsidR="00CA0333">
        <w:rPr>
          <w:rFonts w:ascii="Times New Roman" w:eastAsia="Times New Roman" w:hAnsi="Times New Roman" w:cs="Times New Roman"/>
          <w:sz w:val="24"/>
          <w:szCs w:val="24"/>
        </w:rPr>
        <w:t xml:space="preserve"> </w:t>
      </w:r>
      <w:r w:rsidR="004D61B8">
        <w:rPr>
          <w:rFonts w:ascii="Times New Roman" w:eastAsia="Times New Roman" w:hAnsi="Times New Roman" w:cs="Times New Roman"/>
          <w:sz w:val="24"/>
          <w:szCs w:val="24"/>
        </w:rPr>
        <w:t>Given that fish is known to be a high quality source of essential micronutrients, but fish consumption may be limited to a small number of portions per week (reference?), we sought to identify which species are the most nutrient dense and contribute at least 25% of DRI in a single portion</w:t>
      </w:r>
      <w:r w:rsidR="00AE6AEE">
        <w:rPr>
          <w:rFonts w:ascii="Times New Roman" w:eastAsia="Times New Roman" w:hAnsi="Times New Roman" w:cs="Times New Roman"/>
          <w:sz w:val="24"/>
          <w:szCs w:val="24"/>
        </w:rPr>
        <w:t xml:space="preserve">. </w:t>
      </w:r>
      <w:r w:rsidR="00CA0333">
        <w:rPr>
          <w:rFonts w:ascii="Times New Roman" w:eastAsia="Times New Roman" w:hAnsi="Times New Roman" w:cs="Times New Roman"/>
          <w:sz w:val="24"/>
          <w:szCs w:val="24"/>
        </w:rPr>
        <w:t>We chose to analyze a selection of ions and compounds that affect the nutritional value to human consumers, while also being implicated in a range of biologically important processes that affect growth and reproduction. We examined fatty acid concentration (which reflects fish diet and physiological condition), a toxic metal for which increased concentrations are negative for humans (Hg), two metals beneficial at low concentrations but toxic at high concentrations (Zn and Fe) and one mineral (</w:t>
      </w:r>
      <w:proofErr w:type="spellStart"/>
      <w:r w:rsidR="00CA0333">
        <w:rPr>
          <w:rFonts w:ascii="Times New Roman" w:eastAsia="Times New Roman" w:hAnsi="Times New Roman" w:cs="Times New Roman"/>
          <w:sz w:val="24"/>
          <w:szCs w:val="24"/>
        </w:rPr>
        <w:t>Ca</w:t>
      </w:r>
      <w:proofErr w:type="spellEnd"/>
      <w:r w:rsidR="00CA0333">
        <w:rPr>
          <w:rFonts w:ascii="Times New Roman" w:eastAsia="Times New Roman" w:hAnsi="Times New Roman" w:cs="Times New Roman"/>
          <w:sz w:val="24"/>
          <w:szCs w:val="24"/>
        </w:rPr>
        <w:t>).</w:t>
      </w:r>
    </w:p>
    <w:p w14:paraId="175B16EF" w14:textId="77777777" w:rsidR="00CA0333" w:rsidRDefault="00CA0333">
      <w:pPr>
        <w:pStyle w:val="normal0"/>
        <w:spacing w:line="360" w:lineRule="auto"/>
      </w:pPr>
    </w:p>
    <w:p w14:paraId="1C8B82D4" w14:textId="77777777" w:rsidR="00393599" w:rsidRDefault="005E61D9">
      <w:pPr>
        <w:pStyle w:val="normal0"/>
        <w:spacing w:line="360" w:lineRule="auto"/>
      </w:pPr>
      <w:r>
        <w:rPr>
          <w:rFonts w:ascii="Times New Roman" w:eastAsia="Times New Roman" w:hAnsi="Times New Roman" w:cs="Times New Roman"/>
          <w:i/>
          <w:sz w:val="24"/>
          <w:szCs w:val="24"/>
        </w:rPr>
        <w:t>Calcium</w:t>
      </w:r>
    </w:p>
    <w:p w14:paraId="2F26B4BE" w14:textId="77777777" w:rsidR="00393599" w:rsidRDefault="005E61D9">
      <w:pPr>
        <w:pStyle w:val="normal0"/>
        <w:spacing w:line="360" w:lineRule="auto"/>
      </w:pPr>
      <w:r>
        <w:rPr>
          <w:rFonts w:ascii="Times New Roman" w:eastAsia="Times New Roman" w:hAnsi="Times New Roman" w:cs="Times New Roman"/>
          <w:sz w:val="24"/>
          <w:szCs w:val="24"/>
        </w:rPr>
        <w:t xml:space="preserve">Calcium is one of the most abundant </w:t>
      </w:r>
      <w:proofErr w:type="spellStart"/>
      <w:r>
        <w:rPr>
          <w:rFonts w:ascii="Times New Roman" w:eastAsia="Times New Roman" w:hAnsi="Times New Roman" w:cs="Times New Roman"/>
          <w:sz w:val="24"/>
          <w:szCs w:val="24"/>
        </w:rPr>
        <w:t>cations</w:t>
      </w:r>
      <w:proofErr w:type="spellEnd"/>
      <w:r>
        <w:rPr>
          <w:rFonts w:ascii="Times New Roman" w:eastAsia="Times New Roman" w:hAnsi="Times New Roman" w:cs="Times New Roman"/>
          <w:sz w:val="24"/>
          <w:szCs w:val="24"/>
        </w:rPr>
        <w:t xml:space="preserve"> in the body of a fish and is an important component of bone formation and maintenance of skeletal tissues. </w:t>
      </w:r>
      <w:commentRangeStart w:id="11"/>
      <w:r>
        <w:rPr>
          <w:rFonts w:ascii="Times New Roman" w:eastAsia="Times New Roman" w:hAnsi="Times New Roman" w:cs="Times New Roman"/>
          <w:sz w:val="24"/>
          <w:szCs w:val="24"/>
        </w:rPr>
        <w:t>Other functions of calcium include muscle contraction, blood clot formation, nerve transmission, maintenance of cell membrane integrity, and the activation of several important enzymes</w:t>
      </w:r>
      <w:commentRangeEnd w:id="11"/>
      <w:r>
        <w:commentReference w:id="11"/>
      </w:r>
      <w:r>
        <w:rPr>
          <w:rFonts w:ascii="Times New Roman" w:eastAsia="Times New Roman" w:hAnsi="Times New Roman" w:cs="Times New Roman"/>
          <w:sz w:val="24"/>
          <w:szCs w:val="24"/>
        </w:rPr>
        <w:t xml:space="preserve">. Generally, the rate of uptake, the deposition pattern and retention by skeletal tissues is similar in freshwater and marine species, and also independent of bone types (ref). We expected that whole-body calcium content in fish would scale </w:t>
      </w:r>
      <w:proofErr w:type="spellStart"/>
      <w:r>
        <w:rPr>
          <w:rFonts w:ascii="Times New Roman" w:eastAsia="Times New Roman" w:hAnsi="Times New Roman" w:cs="Times New Roman"/>
          <w:sz w:val="24"/>
          <w:szCs w:val="24"/>
        </w:rPr>
        <w:t>allometrically</w:t>
      </w:r>
      <w:proofErr w:type="spellEnd"/>
      <w:r>
        <w:rPr>
          <w:rFonts w:ascii="Times New Roman" w:eastAsia="Times New Roman" w:hAnsi="Times New Roman" w:cs="Times New Roman"/>
          <w:sz w:val="24"/>
          <w:szCs w:val="24"/>
        </w:rPr>
        <w:t xml:space="preserve"> with fish skeleton mass since most calcium in fish is stored in the skeleton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2002). Fish skeleton mass scales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xml:space="preserve"> across a wide range of fish taxa and life stages (</w:t>
      </w:r>
      <w:proofErr w:type="spellStart"/>
      <w:r>
        <w:rPr>
          <w:rFonts w:ascii="Times New Roman" w:eastAsia="Times New Roman" w:hAnsi="Times New Roman" w:cs="Times New Roman"/>
          <w:sz w:val="24"/>
          <w:szCs w:val="24"/>
        </w:rPr>
        <w:t>Berrios</w:t>
      </w:r>
      <w:proofErr w:type="spellEnd"/>
      <w:r>
        <w:rPr>
          <w:rFonts w:ascii="Times New Roman" w:eastAsia="Times New Roman" w:hAnsi="Times New Roman" w:cs="Times New Roman"/>
          <w:sz w:val="24"/>
          <w:szCs w:val="24"/>
        </w:rPr>
        <w:t xml:space="preserve">-Lopez et al. 1996). Thus, we expected whole-body calcium content in fish to scale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xml:space="preserve"> as well, meaning that whole body calcium content should increase with body size.</w:t>
      </w:r>
    </w:p>
    <w:p w14:paraId="7AF09990" w14:textId="77777777" w:rsidR="00393599" w:rsidRDefault="00393599">
      <w:pPr>
        <w:pStyle w:val="normal0"/>
        <w:spacing w:line="360" w:lineRule="auto"/>
      </w:pPr>
    </w:p>
    <w:p w14:paraId="7B402085" w14:textId="77777777" w:rsidR="00393599" w:rsidRDefault="005E61D9">
      <w:pPr>
        <w:pStyle w:val="normal0"/>
        <w:spacing w:line="360" w:lineRule="auto"/>
      </w:pPr>
      <w:r>
        <w:rPr>
          <w:rFonts w:ascii="Times New Roman" w:eastAsia="Times New Roman" w:hAnsi="Times New Roman" w:cs="Times New Roman"/>
          <w:i/>
          <w:sz w:val="24"/>
          <w:szCs w:val="24"/>
        </w:rPr>
        <w:t>Iron</w:t>
      </w:r>
    </w:p>
    <w:p w14:paraId="662C8E38" w14:textId="77777777" w:rsidR="00393599" w:rsidRDefault="005E61D9">
      <w:pPr>
        <w:pStyle w:val="normal0"/>
        <w:spacing w:line="360" w:lineRule="auto"/>
      </w:pPr>
      <w:r>
        <w:rPr>
          <w:rFonts w:ascii="Times New Roman" w:eastAsia="Times New Roman" w:hAnsi="Times New Roman" w:cs="Times New Roman"/>
          <w:sz w:val="24"/>
          <w:szCs w:val="24"/>
        </w:rPr>
        <w:lastRenderedPageBreak/>
        <w:t xml:space="preserve">Iron is an essential element in the cellular respiratory process through its oxidation-reduction activity and electron transfer. It is found in the body mainly in complex form bound to proteins such as </w:t>
      </w:r>
      <w:proofErr w:type="spellStart"/>
      <w:r>
        <w:rPr>
          <w:rFonts w:ascii="Times New Roman" w:eastAsia="Times New Roman" w:hAnsi="Times New Roman" w:cs="Times New Roman"/>
          <w:sz w:val="24"/>
          <w:szCs w:val="24"/>
        </w:rPr>
        <w:t>heme</w:t>
      </w:r>
      <w:proofErr w:type="spellEnd"/>
      <w:r>
        <w:rPr>
          <w:rFonts w:ascii="Times New Roman" w:eastAsia="Times New Roman" w:hAnsi="Times New Roman" w:cs="Times New Roman"/>
          <w:sz w:val="24"/>
          <w:szCs w:val="24"/>
        </w:rPr>
        <w:t xml:space="preserve"> compounds. In rainbow trout, iron is absorbed in the peritoneal cavity and stored at higher concentrations in the liver, spleen, and head kidney (Walker and Fromm 1976). In the Atlantic cod, </w:t>
      </w:r>
      <w:proofErr w:type="spellStart"/>
      <w:r>
        <w:rPr>
          <w:rFonts w:ascii="Times New Roman" w:eastAsia="Times New Roman" w:hAnsi="Times New Roman" w:cs="Times New Roman"/>
          <w:i/>
          <w:sz w:val="24"/>
          <w:szCs w:val="24"/>
        </w:rPr>
        <w:t>Gadus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morhua</w:t>
      </w:r>
      <w:proofErr w:type="spellEnd"/>
      <w:r>
        <w:rPr>
          <w:rFonts w:ascii="Times New Roman" w:eastAsia="Times New Roman" w:hAnsi="Times New Roman" w:cs="Times New Roman"/>
          <w:sz w:val="24"/>
          <w:szCs w:val="24"/>
        </w:rPr>
        <w:t xml:space="preserve">, blood volume scales with negative </w:t>
      </w:r>
      <w:proofErr w:type="spellStart"/>
      <w:r>
        <w:rPr>
          <w:rFonts w:ascii="Times New Roman" w:eastAsia="Times New Roman" w:hAnsi="Times New Roman" w:cs="Times New Roman"/>
          <w:sz w:val="24"/>
          <w:szCs w:val="24"/>
        </w:rPr>
        <w:t>allometry</w:t>
      </w:r>
      <w:proofErr w:type="spellEnd"/>
      <w:r>
        <w:rPr>
          <w:rFonts w:ascii="Times New Roman" w:eastAsia="Times New Roman" w:hAnsi="Times New Roman" w:cs="Times New Roman"/>
          <w:sz w:val="24"/>
          <w:szCs w:val="24"/>
        </w:rPr>
        <w:t xml:space="preserve"> (i.e. with a slope of 0.</w:t>
      </w:r>
      <w:r w:rsidR="00CA0333">
        <w:rPr>
          <w:rFonts w:ascii="Times New Roman" w:eastAsia="Times New Roman" w:hAnsi="Times New Roman" w:cs="Times New Roman"/>
          <w:sz w:val="24"/>
          <w:szCs w:val="24"/>
        </w:rPr>
        <w:t>82) (</w:t>
      </w:r>
      <w:proofErr w:type="spellStart"/>
      <w:r w:rsidR="00CA0333">
        <w:rPr>
          <w:rFonts w:ascii="Times New Roman" w:eastAsia="Times New Roman" w:hAnsi="Times New Roman" w:cs="Times New Roman"/>
          <w:sz w:val="24"/>
          <w:szCs w:val="24"/>
        </w:rPr>
        <w:t>Skov</w:t>
      </w:r>
      <w:proofErr w:type="spellEnd"/>
      <w:r w:rsidR="00CA0333">
        <w:rPr>
          <w:rFonts w:ascii="Times New Roman" w:eastAsia="Times New Roman" w:hAnsi="Times New Roman" w:cs="Times New Roman"/>
          <w:sz w:val="24"/>
          <w:szCs w:val="24"/>
        </w:rPr>
        <w:t xml:space="preserve"> and </w:t>
      </w:r>
      <w:proofErr w:type="spellStart"/>
      <w:r w:rsidR="00CA0333">
        <w:rPr>
          <w:rFonts w:ascii="Times New Roman" w:eastAsia="Times New Roman" w:hAnsi="Times New Roman" w:cs="Times New Roman"/>
          <w:sz w:val="24"/>
          <w:szCs w:val="24"/>
        </w:rPr>
        <w:t>Steffensen</w:t>
      </w:r>
      <w:proofErr w:type="spellEnd"/>
      <w:r w:rsidR="00CA0333">
        <w:rPr>
          <w:rFonts w:ascii="Times New Roman" w:eastAsia="Times New Roman" w:hAnsi="Times New Roman" w:cs="Times New Roman"/>
          <w:sz w:val="24"/>
          <w:szCs w:val="24"/>
        </w:rPr>
        <w:t xml:space="preserve"> 2003). Assuming that iron content in fish is proportional to blood volume, </w:t>
      </w:r>
      <w:r>
        <w:rPr>
          <w:rFonts w:ascii="Times New Roman" w:eastAsia="Times New Roman" w:hAnsi="Times New Roman" w:cs="Times New Roman"/>
          <w:sz w:val="24"/>
          <w:szCs w:val="24"/>
        </w:rPr>
        <w:t>we expected that whol</w:t>
      </w:r>
      <w:r w:rsidR="00CA0333">
        <w:rPr>
          <w:rFonts w:ascii="Times New Roman" w:eastAsia="Times New Roman" w:hAnsi="Times New Roman" w:cs="Times New Roman"/>
          <w:sz w:val="24"/>
          <w:szCs w:val="24"/>
        </w:rPr>
        <w:t xml:space="preserve">e body iron content should </w:t>
      </w:r>
      <w:r>
        <w:rPr>
          <w:rFonts w:ascii="Times New Roman" w:eastAsia="Times New Roman" w:hAnsi="Times New Roman" w:cs="Times New Roman"/>
          <w:sz w:val="24"/>
          <w:szCs w:val="24"/>
        </w:rPr>
        <w:t xml:space="preserve">scale with negative </w:t>
      </w:r>
      <w:proofErr w:type="spellStart"/>
      <w:r>
        <w:rPr>
          <w:rFonts w:ascii="Times New Roman" w:eastAsia="Times New Roman" w:hAnsi="Times New Roman" w:cs="Times New Roman"/>
          <w:sz w:val="24"/>
          <w:szCs w:val="24"/>
        </w:rPr>
        <w:t>allometry</w:t>
      </w:r>
      <w:proofErr w:type="spellEnd"/>
      <w:r w:rsidR="00CA0333">
        <w:rPr>
          <w:rFonts w:ascii="Times New Roman" w:eastAsia="Times New Roman" w:hAnsi="Times New Roman" w:cs="Times New Roman"/>
          <w:sz w:val="24"/>
          <w:szCs w:val="24"/>
        </w:rPr>
        <w:t xml:space="preserve"> (i.e. slope &lt;1)</w:t>
      </w:r>
      <w:r>
        <w:rPr>
          <w:rFonts w:ascii="Times New Roman" w:eastAsia="Times New Roman" w:hAnsi="Times New Roman" w:cs="Times New Roman"/>
          <w:sz w:val="24"/>
          <w:szCs w:val="24"/>
        </w:rPr>
        <w:t>.</w:t>
      </w:r>
      <w:r w:rsidR="00CA0333">
        <w:rPr>
          <w:rFonts w:ascii="Times New Roman" w:eastAsia="Times New Roman" w:hAnsi="Times New Roman" w:cs="Times New Roman"/>
          <w:sz w:val="24"/>
          <w:szCs w:val="24"/>
        </w:rPr>
        <w:t xml:space="preserve"> HOWEVER, SINCE STORAGE OF IRON IS SPECIES SPECIFIC, THIS SCALING PATTERN MIGHT VARY BY SPECIES.</w:t>
      </w:r>
    </w:p>
    <w:p w14:paraId="5658D694" w14:textId="77777777" w:rsidR="00393599" w:rsidRDefault="00393599">
      <w:pPr>
        <w:pStyle w:val="normal0"/>
        <w:spacing w:line="360" w:lineRule="auto"/>
      </w:pPr>
    </w:p>
    <w:p w14:paraId="292CDC9C" w14:textId="77777777" w:rsidR="00393599" w:rsidRDefault="005E61D9">
      <w:pPr>
        <w:pStyle w:val="normal0"/>
        <w:spacing w:line="360" w:lineRule="auto"/>
      </w:pPr>
      <w:r>
        <w:rPr>
          <w:rFonts w:ascii="Times New Roman" w:eastAsia="Times New Roman" w:hAnsi="Times New Roman" w:cs="Times New Roman"/>
          <w:i/>
          <w:sz w:val="24"/>
          <w:szCs w:val="24"/>
        </w:rPr>
        <w:t>Zinc</w:t>
      </w:r>
    </w:p>
    <w:p w14:paraId="39181547" w14:textId="77777777" w:rsidR="00393599" w:rsidRDefault="005E61D9">
      <w:pPr>
        <w:pStyle w:val="normal0"/>
        <w:spacing w:line="360" w:lineRule="auto"/>
      </w:pPr>
      <w:r>
        <w:rPr>
          <w:rFonts w:ascii="Times New Roman" w:eastAsia="Times New Roman" w:hAnsi="Times New Roman" w:cs="Times New Roman"/>
          <w:sz w:val="24"/>
          <w:szCs w:val="24"/>
        </w:rPr>
        <w:t xml:space="preserve">Zinc is an essential constituent of several </w:t>
      </w:r>
      <w:proofErr w:type="spellStart"/>
      <w:r>
        <w:rPr>
          <w:rFonts w:ascii="Times New Roman" w:eastAsia="Times New Roman" w:hAnsi="Times New Roman" w:cs="Times New Roman"/>
          <w:sz w:val="24"/>
          <w:szCs w:val="24"/>
        </w:rPr>
        <w:t>metalloenzymes</w:t>
      </w:r>
      <w:proofErr w:type="spellEnd"/>
      <w:r>
        <w:rPr>
          <w:rFonts w:ascii="Times New Roman" w:eastAsia="Times New Roman" w:hAnsi="Times New Roman" w:cs="Times New Roman"/>
          <w:sz w:val="24"/>
          <w:szCs w:val="24"/>
        </w:rPr>
        <w:t xml:space="preserve"> involved in the metabolism of nucleic acids, proteins, carbohydrates and fatty acids and in replication and transcription of DNA. Whole body zinc content is known to vary with body size and diet type. For example, among killifishes, whiting, and two species flatfish, whole body Zn content decreases with increasing body size </w:t>
      </w:r>
      <w:proofErr w:type="gramStart"/>
      <w:r>
        <w:rPr>
          <w:rFonts w:ascii="Times New Roman" w:eastAsia="Times New Roman" w:hAnsi="Times New Roman" w:cs="Times New Roman"/>
          <w:sz w:val="24"/>
          <w:szCs w:val="24"/>
        </w:rPr>
        <w:t>( ref</w:t>
      </w:r>
      <w:proofErr w:type="gramEnd"/>
      <w:r>
        <w:rPr>
          <w:rFonts w:ascii="Times New Roman" w:eastAsia="Times New Roman" w:hAnsi="Times New Roman" w:cs="Times New Roman"/>
          <w:sz w:val="24"/>
          <w:szCs w:val="24"/>
        </w:rPr>
        <w:t xml:space="preserve"> 6). However, in the hake, </w:t>
      </w:r>
      <w:proofErr w:type="spellStart"/>
      <w:r>
        <w:rPr>
          <w:rFonts w:ascii="Times New Roman" w:eastAsia="Times New Roman" w:hAnsi="Times New Roman" w:cs="Times New Roman"/>
          <w:i/>
          <w:sz w:val="24"/>
          <w:szCs w:val="24"/>
        </w:rPr>
        <w:t>Merluccius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productus</w:t>
      </w:r>
      <w:proofErr w:type="spellEnd"/>
      <w:r>
        <w:rPr>
          <w:rFonts w:ascii="Times New Roman" w:eastAsia="Times New Roman" w:hAnsi="Times New Roman" w:cs="Times New Roman"/>
          <w:sz w:val="24"/>
          <w:szCs w:val="24"/>
        </w:rPr>
        <w:t xml:space="preserve">, Zn in muscle tissue increases with body size (ref 39). Zinc is known to accumulate in excess of the organism’s immediate needs. In aquatic food webs, zinc accumulation patterns are related to diet type. For example, </w:t>
      </w:r>
      <w:proofErr w:type="spellStart"/>
      <w:r>
        <w:rPr>
          <w:rFonts w:ascii="Times New Roman" w:eastAsia="Times New Roman" w:hAnsi="Times New Roman" w:cs="Times New Roman"/>
          <w:sz w:val="24"/>
          <w:szCs w:val="24"/>
        </w:rPr>
        <w:t>planktivorous</w:t>
      </w:r>
      <w:proofErr w:type="spellEnd"/>
      <w:r>
        <w:rPr>
          <w:rFonts w:ascii="Times New Roman" w:eastAsia="Times New Roman" w:hAnsi="Times New Roman" w:cs="Times New Roman"/>
          <w:sz w:val="24"/>
          <w:szCs w:val="24"/>
        </w:rPr>
        <w:t xml:space="preserve"> fish have been shown to accumulate more Zn than </w:t>
      </w:r>
      <w:proofErr w:type="spellStart"/>
      <w:r>
        <w:rPr>
          <w:rFonts w:ascii="Times New Roman" w:eastAsia="Times New Roman" w:hAnsi="Times New Roman" w:cs="Times New Roman"/>
          <w:sz w:val="24"/>
          <w:szCs w:val="24"/>
        </w:rPr>
        <w:t>piscivores</w:t>
      </w:r>
      <w:proofErr w:type="spellEnd"/>
      <w:r>
        <w:rPr>
          <w:rFonts w:ascii="Times New Roman" w:eastAsia="Times New Roman" w:hAnsi="Times New Roman" w:cs="Times New Roman"/>
          <w:sz w:val="24"/>
          <w:szCs w:val="24"/>
        </w:rPr>
        <w:t xml:space="preserve"> (Bernhard and </w:t>
      </w:r>
      <w:proofErr w:type="spellStart"/>
      <w:r>
        <w:rPr>
          <w:rFonts w:ascii="Times New Roman" w:eastAsia="Times New Roman" w:hAnsi="Times New Roman" w:cs="Times New Roman"/>
          <w:sz w:val="24"/>
          <w:szCs w:val="24"/>
        </w:rPr>
        <w:t>Andreae</w:t>
      </w:r>
      <w:proofErr w:type="spellEnd"/>
      <w:r>
        <w:rPr>
          <w:rFonts w:ascii="Times New Roman" w:eastAsia="Times New Roman" w:hAnsi="Times New Roman" w:cs="Times New Roman"/>
          <w:sz w:val="24"/>
          <w:szCs w:val="24"/>
        </w:rPr>
        <w:t xml:space="preserve"> 1984). Thus, we expected Zn content to be related to body size and trophic position. </w:t>
      </w:r>
    </w:p>
    <w:p w14:paraId="6BF51F01" w14:textId="77777777" w:rsidR="00393599" w:rsidRDefault="00393599">
      <w:pPr>
        <w:pStyle w:val="normal0"/>
        <w:spacing w:line="360" w:lineRule="auto"/>
      </w:pPr>
    </w:p>
    <w:p w14:paraId="35B35DE1" w14:textId="77777777" w:rsidR="00393599" w:rsidRDefault="005E61D9">
      <w:pPr>
        <w:pStyle w:val="normal0"/>
        <w:spacing w:line="360" w:lineRule="auto"/>
      </w:pPr>
      <w:r>
        <w:rPr>
          <w:rFonts w:ascii="Times New Roman" w:eastAsia="Times New Roman" w:hAnsi="Times New Roman" w:cs="Times New Roman"/>
          <w:i/>
          <w:sz w:val="24"/>
          <w:szCs w:val="24"/>
        </w:rPr>
        <w:t>Mercury</w:t>
      </w:r>
    </w:p>
    <w:p w14:paraId="3D254599" w14:textId="77777777" w:rsidR="00393599" w:rsidRDefault="005E61D9">
      <w:pPr>
        <w:pStyle w:val="normal0"/>
        <w:spacing w:line="360" w:lineRule="auto"/>
      </w:pPr>
      <w:r>
        <w:rPr>
          <w:rFonts w:ascii="Times New Roman" w:eastAsia="Times New Roman" w:hAnsi="Times New Roman" w:cs="Times New Roman"/>
          <w:sz w:val="24"/>
          <w:szCs w:val="24"/>
        </w:rPr>
        <w:t xml:space="preserve">Mercury is a heavy metal that has no known biological functions, and is toxic at high levels (ref). Mercury tends to accumulate in the muscle tissue flesh of elasmobranchs and </w:t>
      </w:r>
      <w:proofErr w:type="spellStart"/>
      <w:r>
        <w:rPr>
          <w:rFonts w:ascii="Times New Roman" w:eastAsia="Times New Roman" w:hAnsi="Times New Roman" w:cs="Times New Roman"/>
          <w:sz w:val="24"/>
          <w:szCs w:val="24"/>
        </w:rPr>
        <w:t>teleosts</w:t>
      </w:r>
      <w:proofErr w:type="spellEnd"/>
      <w:r>
        <w:rPr>
          <w:rFonts w:ascii="Times New Roman" w:eastAsia="Times New Roman" w:hAnsi="Times New Roman" w:cs="Times New Roman"/>
          <w:sz w:val="24"/>
          <w:szCs w:val="24"/>
        </w:rPr>
        <w:t xml:space="preserve">. Older and larger fish contain more mercury per </w:t>
      </w:r>
      <w:proofErr w:type="gramStart"/>
      <w:r>
        <w:rPr>
          <w:rFonts w:ascii="Times New Roman" w:eastAsia="Times New Roman" w:hAnsi="Times New Roman" w:cs="Times New Roman"/>
          <w:sz w:val="24"/>
          <w:szCs w:val="24"/>
        </w:rPr>
        <w:t>unit wet</w:t>
      </w:r>
      <w:proofErr w:type="gramEnd"/>
      <w:r>
        <w:rPr>
          <w:rFonts w:ascii="Times New Roman" w:eastAsia="Times New Roman" w:hAnsi="Times New Roman" w:cs="Times New Roman"/>
          <w:sz w:val="24"/>
          <w:szCs w:val="24"/>
        </w:rPr>
        <w:t xml:space="preserve"> weight than do young fish. This is well documented for several species including dogfish, eel, hake, snappers, bluefish, striped bass and striped mullet (ref). Levels of mercury in muscle from adult tunas, billfishes and other carnivores are higher than those in young fishes with lower trophic positions, suggesting that mercury concentrations in fish tissues is related to predatory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longevity and body size (ref). Thus, we expected mercury concentrations to be related to trophic position and body size.  </w:t>
      </w:r>
    </w:p>
    <w:p w14:paraId="59EBD5A6" w14:textId="77777777" w:rsidR="00393599" w:rsidRDefault="00393599">
      <w:pPr>
        <w:pStyle w:val="normal0"/>
        <w:spacing w:line="360" w:lineRule="auto"/>
      </w:pPr>
    </w:p>
    <w:p w14:paraId="47701DB1" w14:textId="77777777" w:rsidR="00393599" w:rsidRDefault="005E61D9">
      <w:pPr>
        <w:pStyle w:val="normal0"/>
        <w:spacing w:line="360" w:lineRule="auto"/>
      </w:pPr>
      <w:r>
        <w:rPr>
          <w:rFonts w:ascii="Times New Roman" w:eastAsia="Times New Roman" w:hAnsi="Times New Roman" w:cs="Times New Roman"/>
          <w:i/>
          <w:sz w:val="24"/>
          <w:szCs w:val="24"/>
        </w:rPr>
        <w:lastRenderedPageBreak/>
        <w:t>Polyunsaturated fatty acids</w:t>
      </w:r>
    </w:p>
    <w:p w14:paraId="332FE7B8" w14:textId="77777777" w:rsidR="00393599" w:rsidRDefault="005E61D9">
      <w:pPr>
        <w:pStyle w:val="normal0"/>
        <w:spacing w:line="360" w:lineRule="auto"/>
      </w:pPr>
      <w:r>
        <w:rPr>
          <w:rFonts w:ascii="Times New Roman" w:eastAsia="Times New Roman" w:hAnsi="Times New Roman" w:cs="Times New Roman"/>
          <w:sz w:val="24"/>
          <w:szCs w:val="24"/>
        </w:rPr>
        <w:t xml:space="preserve">Fish require three polyunsaturated fatty acids (PUFA) for their normal growth and reproduction, including reproduction: </w:t>
      </w:r>
      <w:proofErr w:type="spellStart"/>
      <w:r>
        <w:rPr>
          <w:rFonts w:ascii="Times New Roman" w:eastAsia="Times New Roman" w:hAnsi="Times New Roman" w:cs="Times New Roman"/>
          <w:sz w:val="24"/>
          <w:szCs w:val="24"/>
        </w:rPr>
        <w:t>docosahexaenoic</w:t>
      </w:r>
      <w:proofErr w:type="spellEnd"/>
      <w:r>
        <w:rPr>
          <w:rFonts w:ascii="Times New Roman" w:eastAsia="Times New Roman" w:hAnsi="Times New Roman" w:cs="Times New Roman"/>
          <w:sz w:val="24"/>
          <w:szCs w:val="24"/>
        </w:rPr>
        <w:t xml:space="preserve"> acid (DHA), </w:t>
      </w:r>
      <w:proofErr w:type="spellStart"/>
      <w:r>
        <w:rPr>
          <w:rFonts w:ascii="Times New Roman" w:eastAsia="Times New Roman" w:hAnsi="Times New Roman" w:cs="Times New Roman"/>
          <w:sz w:val="24"/>
          <w:szCs w:val="24"/>
        </w:rPr>
        <w:t>eicosapentaenoic</w:t>
      </w:r>
      <w:proofErr w:type="spellEnd"/>
      <w:r>
        <w:rPr>
          <w:rFonts w:ascii="Times New Roman" w:eastAsia="Times New Roman" w:hAnsi="Times New Roman" w:cs="Times New Roman"/>
          <w:sz w:val="24"/>
          <w:szCs w:val="24"/>
        </w:rPr>
        <w:t xml:space="preserve"> acid (EPA) and </w:t>
      </w:r>
      <w:proofErr w:type="spellStart"/>
      <w:r>
        <w:rPr>
          <w:rFonts w:ascii="Times New Roman" w:eastAsia="Times New Roman" w:hAnsi="Times New Roman" w:cs="Times New Roman"/>
          <w:sz w:val="24"/>
          <w:szCs w:val="24"/>
        </w:rPr>
        <w:t>arachidonic</w:t>
      </w:r>
      <w:proofErr w:type="spellEnd"/>
      <w:r>
        <w:rPr>
          <w:rFonts w:ascii="Times New Roman" w:eastAsia="Times New Roman" w:hAnsi="Times New Roman" w:cs="Times New Roman"/>
          <w:sz w:val="24"/>
          <w:szCs w:val="24"/>
        </w:rPr>
        <w:t xml:space="preserve"> acid (AA). These PUFA play an important role in maintaining the structural and functional integrity of cell membranes and they are precursors to a group of highly active hormones, the eicosanoids. We predicted that omega-3 fatty acid content in fish would increase for species occupying colder waters due to the functional role of polyunsaturated fatty acids in maintaining cell membrane fluidity at cold temperatures (</w:t>
      </w:r>
      <w:proofErr w:type="spellStart"/>
      <w:r>
        <w:rPr>
          <w:rFonts w:ascii="Times New Roman" w:eastAsia="Times New Roman" w:hAnsi="Times New Roman" w:cs="Times New Roman"/>
          <w:sz w:val="24"/>
          <w:szCs w:val="24"/>
        </w:rPr>
        <w:t>Farkas</w:t>
      </w:r>
      <w:proofErr w:type="spellEnd"/>
      <w:r>
        <w:rPr>
          <w:rFonts w:ascii="Times New Roman" w:eastAsia="Times New Roman" w:hAnsi="Times New Roman" w:cs="Times New Roman"/>
          <w:sz w:val="24"/>
          <w:szCs w:val="24"/>
        </w:rPr>
        <w:t xml:space="preserve"> et al. 1984). We test this prediction using fish collected over a range of latitudes from tropical to polar waters. We assume that latitude is a reasonable proxy for cold-water tolerance over such a broad spatial scale (Sunday et al. 2011).</w:t>
      </w:r>
    </w:p>
    <w:p w14:paraId="4FD93E35" w14:textId="77777777" w:rsidR="00393599" w:rsidRDefault="005E61D9">
      <w:pPr>
        <w:pStyle w:val="Heading2"/>
        <w:spacing w:before="360" w:after="80" w:line="360" w:lineRule="auto"/>
        <w:contextualSpacing w:val="0"/>
      </w:pPr>
      <w:bookmarkStart w:id="12" w:name="h.lwe4afm81vrt" w:colFirst="0" w:colLast="0"/>
      <w:bookmarkEnd w:id="12"/>
      <w:r>
        <w:rPr>
          <w:rFonts w:ascii="Times New Roman" w:eastAsia="Times New Roman" w:hAnsi="Times New Roman" w:cs="Times New Roman"/>
          <w:sz w:val="24"/>
          <w:szCs w:val="24"/>
        </w:rPr>
        <w:t>Methods</w:t>
      </w:r>
    </w:p>
    <w:p w14:paraId="5C345237" w14:textId="2CD37789" w:rsidR="00393599" w:rsidRDefault="00A06D70">
      <w:pPr>
        <w:pStyle w:val="normal0"/>
        <w:spacing w:line="360" w:lineRule="auto"/>
      </w:pPr>
      <w:r>
        <w:rPr>
          <w:rFonts w:ascii="Times New Roman" w:eastAsia="Times New Roman" w:hAnsi="Times New Roman" w:cs="Times New Roman"/>
          <w:sz w:val="24"/>
          <w:szCs w:val="24"/>
        </w:rPr>
        <w:t xml:space="preserve">We aimed to document the range of variation in </w:t>
      </w:r>
      <w:r w:rsidR="00C624FF">
        <w:rPr>
          <w:rFonts w:ascii="Times New Roman" w:eastAsia="Times New Roman" w:hAnsi="Times New Roman" w:cs="Times New Roman"/>
          <w:sz w:val="24"/>
          <w:szCs w:val="24"/>
        </w:rPr>
        <w:t xml:space="preserve">nutrient content across finfish </w:t>
      </w:r>
      <w:r>
        <w:rPr>
          <w:rFonts w:ascii="Times New Roman" w:eastAsia="Times New Roman" w:hAnsi="Times New Roman" w:cs="Times New Roman"/>
          <w:sz w:val="24"/>
          <w:szCs w:val="24"/>
        </w:rPr>
        <w:t xml:space="preserve">species. </w:t>
      </w:r>
      <w:commentRangeStart w:id="13"/>
      <w:commentRangeStart w:id="14"/>
      <w:r w:rsidR="005E61D9">
        <w:rPr>
          <w:rFonts w:ascii="Times New Roman" w:eastAsia="Times New Roman" w:hAnsi="Times New Roman" w:cs="Times New Roman"/>
          <w:sz w:val="24"/>
          <w:szCs w:val="24"/>
        </w:rPr>
        <w:t>To understand how nutrient profile varies among species</w:t>
      </w:r>
      <w:commentRangeEnd w:id="13"/>
      <w:r w:rsidR="005E61D9">
        <w:commentReference w:id="13"/>
      </w:r>
      <w:commentRangeEnd w:id="14"/>
      <w:r w:rsidR="005E61D9">
        <w:commentReference w:id="14"/>
      </w:r>
      <w:r w:rsidR="005E61D9">
        <w:rPr>
          <w:rFonts w:ascii="Times New Roman" w:eastAsia="Times New Roman" w:hAnsi="Times New Roman" w:cs="Times New Roman"/>
          <w:sz w:val="24"/>
          <w:szCs w:val="24"/>
        </w:rPr>
        <w:t xml:space="preserve">, we tested </w:t>
      </w:r>
      <w:r w:rsidR="00C624FF">
        <w:rPr>
          <w:rFonts w:ascii="Times New Roman" w:eastAsia="Times New Roman" w:hAnsi="Times New Roman" w:cs="Times New Roman"/>
          <w:sz w:val="24"/>
          <w:szCs w:val="24"/>
        </w:rPr>
        <w:t xml:space="preserve">whether ecological traits known to be both biologically important and exhibit predictable scaling relationships could explain this variation. </w:t>
      </w:r>
      <w:ins w:id="15" w:author="Joey Bernhardt" w:date="2015-07-21T11:05:00Z">
        <w:r w:rsidR="00317F54">
          <w:rPr>
            <w:rFonts w:ascii="Times New Roman" w:eastAsia="Times New Roman" w:hAnsi="Times New Roman" w:cs="Times New Roman"/>
            <w:sz w:val="24"/>
            <w:szCs w:val="24"/>
          </w:rPr>
          <w:t>WE COLLECTED SPATIALLY</w:t>
        </w:r>
      </w:ins>
      <w:ins w:id="16" w:author="Joey Bernhardt" w:date="2015-07-21T11:06:00Z">
        <w:r w:rsidR="00317F54">
          <w:rPr>
            <w:rFonts w:ascii="Times New Roman" w:eastAsia="Times New Roman" w:hAnsi="Times New Roman" w:cs="Times New Roman"/>
            <w:sz w:val="24"/>
            <w:szCs w:val="24"/>
          </w:rPr>
          <w:t xml:space="preserve"> AND SIZE</w:t>
        </w:r>
      </w:ins>
      <w:ins w:id="17" w:author="Joey Bernhardt" w:date="2015-07-21T11:05:00Z">
        <w:r w:rsidR="00317F54">
          <w:rPr>
            <w:rFonts w:ascii="Times New Roman" w:eastAsia="Times New Roman" w:hAnsi="Times New Roman" w:cs="Times New Roman"/>
            <w:sz w:val="24"/>
            <w:szCs w:val="24"/>
          </w:rPr>
          <w:t xml:space="preserve"> EXPLICIT DATA, TO </w:t>
        </w:r>
      </w:ins>
      <w:ins w:id="18" w:author="Joey Bernhardt" w:date="2015-07-21T11:06:00Z">
        <w:r w:rsidR="00317F54">
          <w:rPr>
            <w:rFonts w:ascii="Times New Roman" w:eastAsia="Times New Roman" w:hAnsi="Times New Roman" w:cs="Times New Roman"/>
            <w:sz w:val="24"/>
            <w:szCs w:val="24"/>
          </w:rPr>
          <w:t>IDENTIFY THRESHOLDS IN GEOGRAPHY AND OR BODY SIZE THAT INDICATE THAT A SPECIES ACHEIVES 25% RDI IN A SINGLE PORTION.</w:t>
        </w:r>
      </w:ins>
    </w:p>
    <w:p w14:paraId="5E42F573" w14:textId="77777777" w:rsidR="00393599" w:rsidRDefault="005E61D9">
      <w:pPr>
        <w:pStyle w:val="Heading3"/>
        <w:spacing w:before="280" w:after="80" w:line="360" w:lineRule="auto"/>
        <w:contextualSpacing w:val="0"/>
      </w:pPr>
      <w:bookmarkStart w:id="19" w:name="h.e8us99gg55x1" w:colFirst="0" w:colLast="0"/>
      <w:bookmarkEnd w:id="19"/>
      <w:r>
        <w:rPr>
          <w:rFonts w:ascii="Times New Roman" w:eastAsia="Times New Roman" w:hAnsi="Times New Roman" w:cs="Times New Roman"/>
          <w:color w:val="000000"/>
        </w:rPr>
        <w:t>Literature search and data collection</w:t>
      </w:r>
    </w:p>
    <w:p w14:paraId="49CF2514" w14:textId="77777777" w:rsidR="00393599" w:rsidRDefault="005E61D9">
      <w:pPr>
        <w:pStyle w:val="normal0"/>
        <w:spacing w:line="360" w:lineRule="auto"/>
      </w:pPr>
      <w:r>
        <w:rPr>
          <w:rFonts w:ascii="Times New Roman" w:eastAsia="Times New Roman" w:hAnsi="Times New Roman" w:cs="Times New Roman"/>
          <w:sz w:val="24"/>
          <w:szCs w:val="24"/>
        </w:rPr>
        <w:t xml:space="preserve">To test how nutrient profile varies with ecological traits, we assembled a dataset of nutrient content in the edible portions of </w:t>
      </w:r>
      <w:commentRangeStart w:id="20"/>
      <w:r>
        <w:rPr>
          <w:rFonts w:ascii="Times New Roman" w:eastAsia="Times New Roman" w:hAnsi="Times New Roman" w:cs="Times New Roman"/>
          <w:sz w:val="24"/>
          <w:szCs w:val="24"/>
        </w:rPr>
        <w:t>354 aquatic species</w:t>
      </w:r>
      <w:commentRangeEnd w:id="20"/>
      <w:r>
        <w:commentReference w:id="20"/>
      </w:r>
      <w:r>
        <w:rPr>
          <w:rFonts w:ascii="Times New Roman" w:eastAsia="Times New Roman" w:hAnsi="Times New Roman" w:cs="Times New Roman"/>
          <w:sz w:val="24"/>
          <w:szCs w:val="24"/>
        </w:rPr>
        <w:t xml:space="preserve">. We defined the nutritional profile of a species as the quantity of a given nutrient in 100 g of edible tissue - a metric that is commonly used in the human food composition literature (Nowak et al. 2014). We aimed to include as many finfish species as possible, from marine and freshwater systems, covering a wide geographic range. We searched the literature for analytical compositional values for each of these species. We searched the peer-reviewed literature as well as food composition databases or tables, such as the Food and Agriculture Organization’s INFOODS database (FAO/INFOODS 2014) and the United States Department of Agriculture’s Nutrient Files (USDA 2012). We restricted our analysis to include only the edible portions of wild, raw fish (thus excluding </w:t>
      </w:r>
      <w:r>
        <w:rPr>
          <w:rFonts w:ascii="Times New Roman" w:eastAsia="Times New Roman" w:hAnsi="Times New Roman" w:cs="Times New Roman"/>
          <w:sz w:val="24"/>
          <w:szCs w:val="24"/>
        </w:rPr>
        <w:lastRenderedPageBreak/>
        <w:t xml:space="preserve">prepared or farmed seafood items). Our dataset includes quantities for the following microelements: calcium; iron; zinc; mercury and two fatty acids: </w:t>
      </w:r>
      <w:proofErr w:type="spellStart"/>
      <w:r>
        <w:rPr>
          <w:rFonts w:ascii="Times New Roman" w:eastAsia="Times New Roman" w:hAnsi="Times New Roman" w:cs="Times New Roman"/>
          <w:sz w:val="24"/>
          <w:szCs w:val="24"/>
        </w:rPr>
        <w:t>eicosapentaenoic</w:t>
      </w:r>
      <w:proofErr w:type="spellEnd"/>
      <w:r>
        <w:rPr>
          <w:rFonts w:ascii="Times New Roman" w:eastAsia="Times New Roman" w:hAnsi="Times New Roman" w:cs="Times New Roman"/>
          <w:sz w:val="24"/>
          <w:szCs w:val="24"/>
        </w:rPr>
        <w:t xml:space="preserve"> acid (EPA); and </w:t>
      </w:r>
      <w:proofErr w:type="spellStart"/>
      <w:r>
        <w:rPr>
          <w:rFonts w:ascii="Times New Roman" w:eastAsia="Times New Roman" w:hAnsi="Times New Roman" w:cs="Times New Roman"/>
          <w:sz w:val="24"/>
          <w:szCs w:val="24"/>
        </w:rPr>
        <w:t>docosahexaenoic</w:t>
      </w:r>
      <w:proofErr w:type="spellEnd"/>
      <w:r>
        <w:rPr>
          <w:rFonts w:ascii="Times New Roman" w:eastAsia="Times New Roman" w:hAnsi="Times New Roman" w:cs="Times New Roman"/>
          <w:sz w:val="24"/>
          <w:szCs w:val="24"/>
        </w:rPr>
        <w:t xml:space="preserve"> acid (DHA). To address inconsistencies in fatty acid data reporting, we standardized fatty acid measurements using the fatty acid </w:t>
      </w:r>
      <w:commentRangeStart w:id="21"/>
      <w:r>
        <w:rPr>
          <w:rFonts w:ascii="Times New Roman" w:eastAsia="Times New Roman" w:hAnsi="Times New Roman" w:cs="Times New Roman"/>
          <w:sz w:val="24"/>
          <w:szCs w:val="24"/>
        </w:rPr>
        <w:t>conversion factors proposed by Nowak et al. (2014).</w:t>
      </w:r>
      <w:commentRangeEnd w:id="21"/>
      <w:r>
        <w:commentReference w:id="21"/>
      </w:r>
    </w:p>
    <w:p w14:paraId="2ACE441D" w14:textId="77777777" w:rsidR="00393599" w:rsidRDefault="00393599">
      <w:pPr>
        <w:pStyle w:val="normal0"/>
        <w:spacing w:line="360" w:lineRule="auto"/>
      </w:pPr>
    </w:p>
    <w:p w14:paraId="4617C9D4" w14:textId="77777777" w:rsidR="00393599" w:rsidRDefault="005E61D9">
      <w:pPr>
        <w:pStyle w:val="normal0"/>
        <w:spacing w:line="360" w:lineRule="auto"/>
      </w:pPr>
      <w:r>
        <w:rPr>
          <w:rFonts w:ascii="Times New Roman" w:eastAsia="Times New Roman" w:hAnsi="Times New Roman" w:cs="Times New Roman"/>
          <w:sz w:val="24"/>
          <w:szCs w:val="24"/>
        </w:rPr>
        <w:t xml:space="preserve">Ecological trait information was collected for each species from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and </w:t>
      </w:r>
      <w:proofErr w:type="spellStart"/>
      <w:r>
        <w:rPr>
          <w:rFonts w:ascii="Times New Roman" w:eastAsia="Times New Roman" w:hAnsi="Times New Roman" w:cs="Times New Roman"/>
          <w:sz w:val="24"/>
          <w:szCs w:val="24"/>
        </w:rPr>
        <w:t>SeaLifeBase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Palomares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2014). We included body size (maximum length), fractional trophic position, temperature preference (using latitude as a proxy) and habitat preference (Marine, Freshwater, brackish…). We converted body length data into body mass, using established length-mass relationship data (</w:t>
      </w:r>
      <w:r>
        <w:rPr>
          <w:rFonts w:ascii="Times New Roman" w:eastAsia="Times New Roman" w:hAnsi="Times New Roman" w:cs="Times New Roman"/>
          <w:i/>
          <w:sz w:val="24"/>
          <w:szCs w:val="24"/>
        </w:rPr>
        <w:t>mass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proofErr w:type="spellStart"/>
      <w:r>
        <w:rPr>
          <w:rFonts w:ascii="Times New Roman" w:eastAsia="Times New Roman" w:hAnsi="Times New Roman" w:cs="Times New Roman"/>
          <w:i/>
          <w:sz w:val="24"/>
          <w:szCs w:val="24"/>
        </w:rPr>
        <w:t>length^b</w:t>
      </w:r>
      <w:proofErr w:type="spellEnd"/>
      <w:r>
        <w:rPr>
          <w:rFonts w:ascii="Times New Roman" w:eastAsia="Times New Roman" w:hAnsi="Times New Roman" w:cs="Times New Roman"/>
          <w:sz w:val="24"/>
          <w:szCs w:val="24"/>
        </w:rPr>
        <w:t xml:space="preserve">). We used species-specific or taxon-specific </w:t>
      </w:r>
      <w:proofErr w:type="gramStart"/>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parameter values published in </w:t>
      </w: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et al. (2013).</w:t>
      </w:r>
    </w:p>
    <w:p w14:paraId="19A693D3" w14:textId="77777777" w:rsidR="00393599" w:rsidRDefault="005E61D9">
      <w:pPr>
        <w:pStyle w:val="Heading3"/>
        <w:spacing w:before="280" w:after="80" w:line="360" w:lineRule="auto"/>
        <w:contextualSpacing w:val="0"/>
      </w:pPr>
      <w:bookmarkStart w:id="22" w:name="h.xuxzp926xoie" w:colFirst="0" w:colLast="0"/>
      <w:bookmarkEnd w:id="22"/>
      <w:r>
        <w:rPr>
          <w:rFonts w:ascii="Times New Roman" w:eastAsia="Times New Roman" w:hAnsi="Times New Roman" w:cs="Times New Roman"/>
          <w:color w:val="000000"/>
        </w:rPr>
        <w:t>Statistical Analysis</w:t>
      </w:r>
    </w:p>
    <w:p w14:paraId="2681B5E8" w14:textId="77777777" w:rsidR="00393599" w:rsidRDefault="005E61D9">
      <w:pPr>
        <w:pStyle w:val="normal0"/>
        <w:spacing w:line="360" w:lineRule="auto"/>
      </w:pPr>
      <w:r>
        <w:rPr>
          <w:rFonts w:ascii="Times New Roman" w:eastAsia="Times New Roman" w:hAnsi="Times New Roman" w:cs="Times New Roman"/>
          <w:sz w:val="24"/>
          <w:szCs w:val="24"/>
        </w:rPr>
        <w:t xml:space="preserve">We modeled the relationship between </w:t>
      </w:r>
      <w:commentRangeStart w:id="23"/>
      <w:r>
        <w:rPr>
          <w:rFonts w:ascii="Times New Roman" w:eastAsia="Times New Roman" w:hAnsi="Times New Roman" w:cs="Times New Roman"/>
          <w:sz w:val="24"/>
          <w:szCs w:val="24"/>
        </w:rPr>
        <w:t>nutrient content</w:t>
      </w:r>
      <w:commentRangeEnd w:id="23"/>
      <w:r>
        <w:commentReference w:id="23"/>
      </w:r>
      <w:r>
        <w:rPr>
          <w:rFonts w:ascii="Times New Roman" w:eastAsia="Times New Roman" w:hAnsi="Times New Roman" w:cs="Times New Roman"/>
          <w:sz w:val="24"/>
          <w:szCs w:val="24"/>
        </w:rPr>
        <w:t xml:space="preserve"> and species’ traits with linear regression models using a log-transformed power function. The full model included the entire set of predictors:</w:t>
      </w:r>
    </w:p>
    <w:p w14:paraId="592C5E38" w14:textId="77777777" w:rsidR="00393599" w:rsidRDefault="00393599">
      <w:pPr>
        <w:pStyle w:val="normal0"/>
        <w:spacing w:line="360" w:lineRule="auto"/>
      </w:pPr>
    </w:p>
    <w:p w14:paraId="16277B7D" w14:textId="77777777" w:rsidR="00393599" w:rsidRDefault="005E61D9">
      <w:pPr>
        <w:pStyle w:val="normal0"/>
        <w:spacing w:line="576" w:lineRule="auto"/>
      </w:pPr>
      <w:proofErr w:type="spellStart"/>
      <w:proofErr w:type="gramStart"/>
      <w:r>
        <w:rPr>
          <w:rFonts w:ascii="Times New Roman" w:eastAsia="Times New Roman" w:hAnsi="Times New Roman" w:cs="Times New Roman"/>
          <w:sz w:val="24"/>
          <w:szCs w:val="24"/>
        </w:rPr>
        <w:t>ln</w:t>
      </w:r>
      <w:proofErr w:type="spellEnd"/>
      <w:proofErr w:type="gramEnd"/>
      <w:r>
        <w:rPr>
          <w:rFonts w:ascii="Times New Roman" w:eastAsia="Times New Roman" w:hAnsi="Times New Roman" w:cs="Times New Roman"/>
          <w:sz w:val="24"/>
          <w:szCs w:val="24"/>
        </w:rPr>
        <w:t xml:space="preserve">(nutrient content)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0.i</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1.i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size)*latitude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2.i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size)*(trophic position)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3.i</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ln</w:t>
      </w:r>
      <w:proofErr w:type="spellEnd"/>
      <w:r>
        <w:rPr>
          <w:rFonts w:ascii="Times New Roman" w:eastAsia="Times New Roman" w:hAnsi="Times New Roman" w:cs="Times New Roman"/>
          <w:sz w:val="24"/>
          <w:szCs w:val="24"/>
        </w:rPr>
        <w:t xml:space="preserve">(body size)*(habitat) + </w:t>
      </w:r>
      <w:proofErr w:type="spellStart"/>
      <w:r>
        <w:rPr>
          <w:rFonts w:ascii="Times New Roman" w:eastAsia="Times New Roman" w:hAnsi="Times New Roman" w:cs="Times New Roman"/>
          <w:sz w:val="24"/>
          <w:szCs w:val="24"/>
        </w:rPr>
        <w:t>ε</w:t>
      </w:r>
      <w:r>
        <w:rPr>
          <w:rFonts w:ascii="Times New Roman" w:eastAsia="Times New Roman" w:hAnsi="Times New Roman" w:cs="Times New Roman"/>
          <w:sz w:val="14"/>
          <w:szCs w:val="14"/>
          <w:vertAlign w:val="subscript"/>
        </w:rPr>
        <w:t>i</w:t>
      </w:r>
      <w:proofErr w:type="spellEnd"/>
    </w:p>
    <w:p w14:paraId="03B92888" w14:textId="77777777" w:rsidR="00393599" w:rsidRDefault="005E61D9">
      <w:pPr>
        <w:pStyle w:val="normal0"/>
        <w:spacing w:line="360" w:lineRule="auto"/>
      </w:pPr>
      <w:r>
        <w:rPr>
          <w:rFonts w:ascii="Times New Roman" w:eastAsia="Times New Roman" w:hAnsi="Times New Roman" w:cs="Times New Roman"/>
          <w:sz w:val="24"/>
          <w:szCs w:val="24"/>
        </w:rPr>
        <w:t xml:space="preserve">We created models from subsets of the full model that represented hypotheses based on the known physiological roles of micronutrients </w:t>
      </w:r>
      <w:r>
        <w:rPr>
          <w:rFonts w:ascii="Times New Roman" w:eastAsia="Times New Roman" w:hAnsi="Times New Roman" w:cs="Times New Roman"/>
          <w:b/>
          <w:sz w:val="24"/>
          <w:szCs w:val="24"/>
        </w:rPr>
        <w:t>and their relationships to our set of predictors</w:t>
      </w:r>
      <w:r>
        <w:rPr>
          <w:rFonts w:ascii="Times New Roman" w:eastAsia="Times New Roman" w:hAnsi="Times New Roman" w:cs="Times New Roman"/>
          <w:sz w:val="24"/>
          <w:szCs w:val="24"/>
        </w:rPr>
        <w:t xml:space="preserve">. We identified the best subset of models using the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Information Criterion, adjusted for small sample sizes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We used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Akaike</w:t>
      </w:r>
      <w:proofErr w:type="spellEnd"/>
      <w:r>
        <w:rPr>
          <w:rFonts w:ascii="Times New Roman" w:eastAsia="Times New Roman" w:hAnsi="Times New Roman" w:cs="Times New Roman"/>
          <w:sz w:val="24"/>
          <w:szCs w:val="24"/>
        </w:rPr>
        <w:t xml:space="preserve"> weights (w) to compare models. We ranked models based on w, and selected the set of models that produced a cumulative w &gt; 0.95, meaning that we are 95% confident that the chosen set includes the best model (Burnham and Anderson 2002).</w:t>
      </w:r>
    </w:p>
    <w:p w14:paraId="71548CC5" w14:textId="77777777" w:rsidR="00393599" w:rsidRDefault="00393599">
      <w:pPr>
        <w:pStyle w:val="normal0"/>
        <w:spacing w:line="360" w:lineRule="auto"/>
      </w:pPr>
    </w:p>
    <w:p w14:paraId="53A95794" w14:textId="100E5707" w:rsidR="00393599" w:rsidRDefault="005E61D9">
      <w:pPr>
        <w:pStyle w:val="normal0"/>
        <w:spacing w:line="360" w:lineRule="auto"/>
      </w:pPr>
      <w:commentRangeStart w:id="24"/>
      <w:commentRangeStart w:id="25"/>
      <w:r>
        <w:rPr>
          <w:rFonts w:ascii="Times New Roman" w:eastAsia="Times New Roman" w:hAnsi="Times New Roman" w:cs="Times New Roman"/>
          <w:sz w:val="24"/>
          <w:szCs w:val="24"/>
        </w:rPr>
        <w:t xml:space="preserve">We report all models with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differences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δaic</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AIC</w:t>
      </w:r>
      <w:r>
        <w:rPr>
          <w:rFonts w:ascii="Times New Roman" w:eastAsia="Times New Roman" w:hAnsi="Times New Roman" w:cs="Times New Roman"/>
          <w:sz w:val="24"/>
          <w:szCs w:val="24"/>
          <w:vertAlign w:val="subscript"/>
        </w:rPr>
        <w:t>i</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AIC</w:t>
      </w:r>
      <w:r>
        <w:rPr>
          <w:rFonts w:ascii="Times New Roman" w:eastAsia="Times New Roman" w:hAnsi="Times New Roman" w:cs="Times New Roman"/>
          <w:sz w:val="24"/>
          <w:szCs w:val="24"/>
          <w:vertAlign w:val="subscript"/>
        </w:rPr>
        <w:t>min</w:t>
      </w:r>
      <w:proofErr w:type="spellEnd"/>
      <w:r>
        <w:rPr>
          <w:rFonts w:ascii="Tahoma" w:eastAsia="Tahoma" w:hAnsi="Tahoma" w:cs="Tahoma"/>
          <w:sz w:val="24"/>
          <w:szCs w:val="24"/>
        </w:rPr>
        <w:t xml:space="preserve">) less than or equal to two ( </w:t>
      </w:r>
      <w:proofErr w:type="spellStart"/>
      <w:r>
        <w:rPr>
          <w:rFonts w:ascii="Tahoma" w:eastAsia="Tahoma" w:hAnsi="Tahoma" w:cs="Tahoma"/>
          <w:sz w:val="24"/>
          <w:szCs w:val="24"/>
        </w:rPr>
        <w:t>δaic</w:t>
      </w:r>
      <w:proofErr w:type="spellEnd"/>
      <w:r>
        <w:rPr>
          <w:rFonts w:ascii="Tahoma" w:eastAsia="Tahoma" w:hAnsi="Tahoma" w:cs="Tahoma"/>
          <w:sz w:val="24"/>
          <w:szCs w:val="24"/>
        </w:rPr>
        <w:t xml:space="preserve"> ≤ 2).</w:t>
      </w:r>
      <w:commentRangeEnd w:id="24"/>
      <w:r>
        <w:commentReference w:id="24"/>
      </w:r>
      <w:commentRangeEnd w:id="25"/>
      <w:r>
        <w:commentReference w:id="25"/>
      </w:r>
      <w:r>
        <w:rPr>
          <w:rFonts w:ascii="Times New Roman" w:eastAsia="Times New Roman" w:hAnsi="Times New Roman" w:cs="Times New Roman"/>
          <w:sz w:val="24"/>
          <w:szCs w:val="24"/>
        </w:rPr>
        <w:t xml:space="preserve"> In cases where we could not obtain measurements of all traits for all species, we </w:t>
      </w:r>
      <w:r>
        <w:rPr>
          <w:rFonts w:ascii="Times New Roman" w:eastAsia="Times New Roman" w:hAnsi="Times New Roman" w:cs="Times New Roman"/>
          <w:sz w:val="24"/>
          <w:szCs w:val="24"/>
        </w:rPr>
        <w:lastRenderedPageBreak/>
        <w:t>performed model selection on reduced datasets without missing values (Appendix A). To account for model uncertainty, we performed model averaging of coefficients in all mode</w:t>
      </w:r>
      <w:r w:rsidR="00E5594D">
        <w:rPr>
          <w:rFonts w:ascii="Times New Roman" w:eastAsia="Times New Roman" w:hAnsi="Times New Roman" w:cs="Times New Roman"/>
          <w:sz w:val="24"/>
          <w:szCs w:val="24"/>
        </w:rPr>
        <w:t xml:space="preserve">ls with </w:t>
      </w:r>
      <w:proofErr w:type="spellStart"/>
      <w:r w:rsidR="00E5594D">
        <w:rPr>
          <w:rFonts w:ascii="Times New Roman" w:eastAsia="Times New Roman" w:hAnsi="Times New Roman" w:cs="Times New Roman"/>
          <w:sz w:val="24"/>
          <w:szCs w:val="24"/>
        </w:rPr>
        <w:t>δaic</w:t>
      </w:r>
      <w:proofErr w:type="spellEnd"/>
      <w:r w:rsidR="00E5594D">
        <w:rPr>
          <w:rFonts w:ascii="Times New Roman" w:eastAsia="Times New Roman" w:hAnsi="Times New Roman" w:cs="Times New Roman"/>
          <w:sz w:val="24"/>
          <w:szCs w:val="24"/>
        </w:rPr>
        <w:t xml:space="preserve"> &lt; 2, and included</w:t>
      </w:r>
      <w:r>
        <w:rPr>
          <w:rFonts w:ascii="Times New Roman" w:eastAsia="Times New Roman" w:hAnsi="Times New Roman" w:cs="Times New Roman"/>
          <w:sz w:val="24"/>
          <w:szCs w:val="24"/>
        </w:rPr>
        <w:t xml:space="preserve"> zeros as coefficients when variables did not enter a particular model (Burnham and Anderson 2002). We conducted all our analyses in R version 3.1.2 (R Core Development 2014) using the </w:t>
      </w:r>
      <w:proofErr w:type="spellStart"/>
      <w:r>
        <w:rPr>
          <w:rFonts w:ascii="Times New Roman" w:eastAsia="Times New Roman" w:hAnsi="Times New Roman" w:cs="Times New Roman"/>
          <w:sz w:val="24"/>
          <w:szCs w:val="24"/>
        </w:rPr>
        <w:t>MuMIn</w:t>
      </w:r>
      <w:proofErr w:type="spellEnd"/>
      <w:r>
        <w:rPr>
          <w:rFonts w:ascii="Times New Roman" w:eastAsia="Times New Roman" w:hAnsi="Times New Roman" w:cs="Times New Roman"/>
          <w:sz w:val="24"/>
          <w:szCs w:val="24"/>
        </w:rPr>
        <w:t xml:space="preserve"> package (</w:t>
      </w:r>
      <w:hyperlink r:id="rId8">
        <w:r>
          <w:rPr>
            <w:rFonts w:ascii="Times New Roman" w:eastAsia="Times New Roman" w:hAnsi="Times New Roman" w:cs="Times New Roman"/>
            <w:color w:val="1155CC"/>
            <w:sz w:val="24"/>
            <w:szCs w:val="24"/>
            <w:u w:val="single"/>
          </w:rPr>
          <w:t>http://r-forge.r-project.org/projects/mumin/</w:t>
        </w:r>
      </w:hyperlink>
      <w:r>
        <w:rPr>
          <w:rFonts w:ascii="Times New Roman" w:eastAsia="Times New Roman" w:hAnsi="Times New Roman" w:cs="Times New Roman"/>
          <w:sz w:val="24"/>
          <w:szCs w:val="24"/>
        </w:rPr>
        <w:t>).</w:t>
      </w:r>
    </w:p>
    <w:p w14:paraId="2291A5E7" w14:textId="77777777" w:rsidR="00393599" w:rsidRDefault="00393599">
      <w:pPr>
        <w:pStyle w:val="normal0"/>
        <w:spacing w:line="360" w:lineRule="auto"/>
      </w:pPr>
    </w:p>
    <w:p w14:paraId="4896604A" w14:textId="77777777" w:rsidR="00393599" w:rsidRDefault="005E61D9">
      <w:pPr>
        <w:pStyle w:val="normal0"/>
        <w:spacing w:line="360" w:lineRule="auto"/>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somewhere</w:t>
      </w:r>
      <w:proofErr w:type="gramEnd"/>
      <w:r>
        <w:rPr>
          <w:rFonts w:ascii="Times New Roman" w:eastAsia="Times New Roman" w:hAnsi="Times New Roman" w:cs="Times New Roman"/>
          <w:sz w:val="24"/>
          <w:szCs w:val="24"/>
          <w:highlight w:val="yellow"/>
        </w:rPr>
        <w:t xml:space="preserve"> here, need to address multi-</w:t>
      </w:r>
      <w:proofErr w:type="spellStart"/>
      <w:r>
        <w:rPr>
          <w:rFonts w:ascii="Times New Roman" w:eastAsia="Times New Roman" w:hAnsi="Times New Roman" w:cs="Times New Roman"/>
          <w:sz w:val="24"/>
          <w:szCs w:val="24"/>
          <w:highlight w:val="yellow"/>
        </w:rPr>
        <w:t>collinearity</w:t>
      </w:r>
      <w:proofErr w:type="spellEnd"/>
      <w:r>
        <w:rPr>
          <w:rFonts w:ascii="Times New Roman" w:eastAsia="Times New Roman" w:hAnsi="Times New Roman" w:cs="Times New Roman"/>
          <w:sz w:val="24"/>
          <w:szCs w:val="24"/>
          <w:highlight w:val="yellow"/>
        </w:rPr>
        <w:t xml:space="preserve"> of predictor variables etc.</w:t>
      </w:r>
    </w:p>
    <w:p w14:paraId="4BF8DAC3" w14:textId="77777777" w:rsidR="00393599" w:rsidRDefault="005E61D9">
      <w:pPr>
        <w:pStyle w:val="Heading2"/>
        <w:spacing w:before="360" w:after="80" w:line="360" w:lineRule="auto"/>
        <w:contextualSpacing w:val="0"/>
      </w:pPr>
      <w:bookmarkStart w:id="26" w:name="h.nai1y11i1fhu" w:colFirst="0" w:colLast="0"/>
      <w:bookmarkEnd w:id="26"/>
      <w:r>
        <w:rPr>
          <w:rFonts w:ascii="Times New Roman" w:eastAsia="Times New Roman" w:hAnsi="Times New Roman" w:cs="Times New Roman"/>
          <w:sz w:val="24"/>
          <w:szCs w:val="24"/>
        </w:rPr>
        <w:t>Results</w:t>
      </w:r>
    </w:p>
    <w:p w14:paraId="24ED498D" w14:textId="77777777" w:rsidR="00393599" w:rsidRDefault="005E61D9">
      <w:pPr>
        <w:pStyle w:val="Heading3"/>
        <w:spacing w:before="280" w:after="80" w:line="360" w:lineRule="auto"/>
        <w:contextualSpacing w:val="0"/>
      </w:pPr>
      <w:bookmarkStart w:id="27" w:name="h.p0u8a4gk5cx8" w:colFirst="0" w:colLast="0"/>
      <w:bookmarkEnd w:id="27"/>
      <w:proofErr w:type="gramStart"/>
      <w:r>
        <w:rPr>
          <w:rFonts w:ascii="Times New Roman" w:eastAsia="Times New Roman" w:hAnsi="Times New Roman" w:cs="Times New Roman"/>
          <w:color w:val="000000"/>
        </w:rPr>
        <w:t>add</w:t>
      </w:r>
      <w:proofErr w:type="gramEnd"/>
      <w:r>
        <w:rPr>
          <w:rFonts w:ascii="Times New Roman" w:eastAsia="Times New Roman" w:hAnsi="Times New Roman" w:cs="Times New Roman"/>
          <w:color w:val="000000"/>
        </w:rPr>
        <w:t xml:space="preserve"> SENTENCE SUMMARIZING RESULTS AND SIGNPOSTING.</w:t>
      </w:r>
    </w:p>
    <w:p w14:paraId="3E2B707A" w14:textId="77777777" w:rsidR="00393599" w:rsidRDefault="005E61D9">
      <w:pPr>
        <w:pStyle w:val="normal0"/>
      </w:pPr>
      <w:r>
        <w:rPr>
          <w:i/>
        </w:rPr>
        <w:t xml:space="preserve">We assembled fish from all over the world (map of where your samples came from, color or symbol coded by nutrient?). Most data was available for X nutrient, but we found at least X measurements for each nutrient we tested. </w:t>
      </w:r>
    </w:p>
    <w:p w14:paraId="2386D263" w14:textId="77777777" w:rsidR="00393599" w:rsidRDefault="005E61D9">
      <w:pPr>
        <w:pStyle w:val="Heading3"/>
        <w:spacing w:before="280" w:after="80" w:line="360" w:lineRule="auto"/>
        <w:contextualSpacing w:val="0"/>
      </w:pPr>
      <w:bookmarkStart w:id="28" w:name="h.21r1dp9kudm3" w:colFirst="0" w:colLast="0"/>
      <w:bookmarkEnd w:id="28"/>
      <w:r>
        <w:rPr>
          <w:rFonts w:ascii="Times New Roman" w:eastAsia="Times New Roman" w:hAnsi="Times New Roman" w:cs="Times New Roman"/>
          <w:color w:val="000000"/>
        </w:rPr>
        <w:t>Minerals</w:t>
      </w:r>
    </w:p>
    <w:p w14:paraId="0641E02F" w14:textId="77777777" w:rsidR="00393599" w:rsidRDefault="005E61D9">
      <w:pPr>
        <w:pStyle w:val="normal0"/>
        <w:spacing w:line="360" w:lineRule="auto"/>
      </w:pPr>
      <w:r>
        <w:rPr>
          <w:rFonts w:ascii="Times New Roman" w:eastAsia="Times New Roman" w:hAnsi="Times New Roman" w:cs="Times New Roman"/>
          <w:b/>
          <w:sz w:val="24"/>
          <w:szCs w:val="24"/>
        </w:rPr>
        <w:t>Calcium</w:t>
      </w:r>
    </w:p>
    <w:p w14:paraId="284211BD" w14:textId="77777777" w:rsidR="00393599" w:rsidRDefault="00393599">
      <w:pPr>
        <w:pStyle w:val="normal0"/>
        <w:spacing w:line="360" w:lineRule="auto"/>
      </w:pPr>
    </w:p>
    <w:p w14:paraId="4E672D43" w14:textId="745BBE6F" w:rsidR="00317F54" w:rsidRDefault="005E61D9" w:rsidP="00317F54">
      <w:pPr>
        <w:pStyle w:val="normal0"/>
        <w:spacing w:line="360" w:lineRule="auto"/>
      </w:pPr>
      <w:r>
        <w:rPr>
          <w:rFonts w:ascii="Times New Roman" w:eastAsia="Times New Roman" w:hAnsi="Times New Roman" w:cs="Times New Roman"/>
          <w:sz w:val="24"/>
          <w:szCs w:val="24"/>
        </w:rPr>
        <w:t xml:space="preserve">Calcium in the edible portion varied by over 6 orders of magnitude in the 83 fish for which we found data, from 1 mg/100 mg in the XX fish to over 7 in XX species (Figure 1). Variation in calcium content was explained by body size, habitat and latitude in the best model (Table 1, Figure 1, R2 = 0.63). </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 xml:space="preserve"> content in edible portions declined with increasing latitude of the species, and with increasing body size. Trophic position</w:t>
      </w:r>
      <w:r w:rsidR="00317F54">
        <w:rPr>
          <w:rFonts w:ascii="Times New Roman" w:eastAsia="Times New Roman" w:hAnsi="Times New Roman" w:cs="Times New Roman"/>
          <w:sz w:val="24"/>
          <w:szCs w:val="24"/>
        </w:rPr>
        <w:t xml:space="preserve"> and an interaction between body size</w:t>
      </w:r>
      <w:r>
        <w:rPr>
          <w:rFonts w:ascii="Times New Roman" w:eastAsia="Times New Roman" w:hAnsi="Times New Roman" w:cs="Times New Roman"/>
          <w:sz w:val="24"/>
          <w:szCs w:val="24"/>
        </w:rPr>
        <w:t xml:space="preserve"> and latitude were retained in the best model set, though their coefficients did not differ significantly from zero, suggesting they are not driving the main effects of body size and latitude. X species had calcium contents that achieved RDI, and 20 species had calcium contents that </w:t>
      </w:r>
      <w:proofErr w:type="spellStart"/>
      <w:r>
        <w:rPr>
          <w:rFonts w:ascii="Times New Roman" w:eastAsia="Times New Roman" w:hAnsi="Times New Roman" w:cs="Times New Roman"/>
          <w:sz w:val="24"/>
          <w:szCs w:val="24"/>
        </w:rPr>
        <w:t>equaled</w:t>
      </w:r>
      <w:proofErr w:type="spellEnd"/>
      <w:r>
        <w:rPr>
          <w:rFonts w:ascii="Times New Roman" w:eastAsia="Times New Roman" w:hAnsi="Times New Roman" w:cs="Times New Roman"/>
          <w:sz w:val="24"/>
          <w:szCs w:val="24"/>
        </w:rPr>
        <w:t xml:space="preserve"> or exceeded 25% RDI. These species averaged </w:t>
      </w:r>
      <w:r w:rsidR="00317F54">
        <w:rPr>
          <w:rFonts w:ascii="Times New Roman" w:eastAsia="Times New Roman" w:hAnsi="Times New Roman" w:cs="Times New Roman"/>
          <w:sz w:val="24"/>
          <w:szCs w:val="24"/>
        </w:rPr>
        <w:t>495.83 g (min=3.71g, max=38.82 kg)</w:t>
      </w:r>
      <w:ins w:id="29" w:author="Joey Bernhardt" w:date="2015-07-21T11:01:00Z">
        <w:r w:rsidR="00317F54">
          <w:rPr>
            <w:rFonts w:ascii="Times New Roman" w:eastAsia="Times New Roman" w:hAnsi="Times New Roman" w:cs="Times New Roman"/>
            <w:sz w:val="24"/>
            <w:szCs w:val="24"/>
          </w:rPr>
          <w:t xml:space="preserve"> and were distributed over X latitude</w:t>
        </w:r>
      </w:ins>
      <w:r w:rsidR="00317F54">
        <w:rPr>
          <w:rFonts w:ascii="Times New Roman" w:eastAsia="Times New Roman" w:hAnsi="Times New Roman" w:cs="Times New Roman"/>
          <w:sz w:val="24"/>
          <w:szCs w:val="24"/>
        </w:rPr>
        <w:t>. The remaining 63 species contained less than 25% of calcium RDI in one portion, and had mean body size 6.27 kg (min=31g, max=2532.63kg).</w:t>
      </w:r>
    </w:p>
    <w:p w14:paraId="67404904" w14:textId="77777777" w:rsidR="00317F54" w:rsidRDefault="00317F54" w:rsidP="00317F54">
      <w:pPr>
        <w:pStyle w:val="normal0"/>
        <w:spacing w:line="360" w:lineRule="auto"/>
      </w:pPr>
    </w:p>
    <w:p w14:paraId="09AF4F03" w14:textId="177DF327" w:rsidR="00393599" w:rsidRDefault="00393599">
      <w:pPr>
        <w:pStyle w:val="normal0"/>
        <w:spacing w:line="360" w:lineRule="auto"/>
      </w:pPr>
    </w:p>
    <w:p w14:paraId="2576E748" w14:textId="77777777" w:rsidR="00393599" w:rsidRDefault="00393599">
      <w:pPr>
        <w:pStyle w:val="normal0"/>
        <w:spacing w:line="360" w:lineRule="auto"/>
      </w:pPr>
    </w:p>
    <w:p w14:paraId="5D9369AE" w14:textId="77777777" w:rsidR="00393599" w:rsidRDefault="00393599">
      <w:pPr>
        <w:pStyle w:val="normal0"/>
        <w:spacing w:line="360" w:lineRule="auto"/>
      </w:pPr>
    </w:p>
    <w:p w14:paraId="7B4A1EB6" w14:textId="77777777" w:rsidR="00393599" w:rsidRDefault="00393599">
      <w:pPr>
        <w:pStyle w:val="normal0"/>
        <w:spacing w:line="360" w:lineRule="auto"/>
      </w:pPr>
    </w:p>
    <w:p w14:paraId="36CDD650" w14:textId="77777777" w:rsidR="009B3CF2" w:rsidRDefault="005E61D9">
      <w:pPr>
        <w:pStyle w:val="normal0"/>
        <w:spacing w:line="360" w:lineRule="auto"/>
        <w:rPr>
          <w:ins w:id="30" w:author="Joey Bernhardt" w:date="2015-07-27T13:42:00Z"/>
          <w:rFonts w:ascii="Times New Roman" w:eastAsia="Times New Roman" w:hAnsi="Times New Roman" w:cs="Times New Roman"/>
          <w:sz w:val="24"/>
          <w:szCs w:val="24"/>
        </w:rPr>
      </w:pPr>
      <w:del w:id="31" w:author="Joey Bernhardt" w:date="2015-07-27T13:41:00Z">
        <w:r w:rsidDel="009B3CF2">
          <w:rPr>
            <w:rFonts w:ascii="Times New Roman" w:eastAsia="Times New Roman" w:hAnsi="Times New Roman" w:cs="Times New Roman"/>
            <w:sz w:val="24"/>
            <w:szCs w:val="24"/>
          </w:rPr>
          <w:delText>The top linear model (lm) had high explanatory power (R</w:delText>
        </w:r>
        <w:r w:rsidDel="009B3CF2">
          <w:rPr>
            <w:rFonts w:ascii="Times New Roman" w:eastAsia="Times New Roman" w:hAnsi="Times New Roman" w:cs="Times New Roman"/>
            <w:sz w:val="24"/>
            <w:szCs w:val="24"/>
            <w:vertAlign w:val="superscript"/>
          </w:rPr>
          <w:delText>2</w:delText>
        </w:r>
        <w:r w:rsidDel="009B3CF2">
          <w:rPr>
            <w:rFonts w:ascii="Times New Roman" w:eastAsia="Times New Roman" w:hAnsi="Times New Roman" w:cs="Times New Roman"/>
            <w:sz w:val="24"/>
            <w:szCs w:val="24"/>
          </w:rPr>
          <w:delText>=0.63) (</w:delText>
        </w:r>
        <w:r w:rsidR="009B3CF2" w:rsidDel="009B3CF2">
          <w:fldChar w:fldCharType="begin"/>
        </w:r>
        <w:r w:rsidR="009B3CF2" w:rsidDel="009B3CF2">
          <w:delInstrText xml:space="preserve"> HYPERLINK "https://docs.google.com/spreadsheets/d/1Mu6hsNGHwhrEGR5kQp18W3OnPTQYQ5zL-3mYIBYcoWI/edit" \l "gid=847733227" \h </w:delInstrText>
        </w:r>
        <w:r w:rsidR="009B3CF2" w:rsidDel="009B3CF2">
          <w:fldChar w:fldCharType="separate"/>
        </w:r>
        <w:r w:rsidDel="009B3CF2">
          <w:rPr>
            <w:rFonts w:ascii="Times New Roman" w:eastAsia="Times New Roman" w:hAnsi="Times New Roman" w:cs="Times New Roman"/>
            <w:color w:val="1155CC"/>
            <w:sz w:val="24"/>
            <w:szCs w:val="24"/>
            <w:u w:val="single"/>
          </w:rPr>
          <w:delText xml:space="preserve">Table </w:delText>
        </w:r>
        <w:r w:rsidR="009B3CF2" w:rsidDel="009B3CF2">
          <w:rPr>
            <w:rFonts w:ascii="Times New Roman" w:eastAsia="Times New Roman" w:hAnsi="Times New Roman" w:cs="Times New Roman"/>
            <w:color w:val="1155CC"/>
            <w:sz w:val="24"/>
            <w:szCs w:val="24"/>
            <w:u w:val="single"/>
          </w:rPr>
          <w:fldChar w:fldCharType="end"/>
        </w:r>
        <w:r w:rsidR="009B3CF2" w:rsidDel="009B3CF2">
          <w:fldChar w:fldCharType="begin"/>
        </w:r>
        <w:r w:rsidR="009B3CF2" w:rsidDel="009B3CF2">
          <w:delInstrText xml:space="preserve"> HYPERLINK "https://docs.google.com/spreadsheets/d/1Mu6hsNGHwhrEGR5kQp18W3OnPTQYQ5zL-3mYIBYcoWI/edit" \l "gid=847733227" \h </w:delInstrText>
        </w:r>
        <w:r w:rsidR="009B3CF2" w:rsidDel="009B3CF2">
          <w:fldChar w:fldCharType="separate"/>
        </w:r>
        <w:r w:rsidDel="009B3CF2">
          <w:rPr>
            <w:rFonts w:ascii="Times New Roman" w:eastAsia="Times New Roman" w:hAnsi="Times New Roman" w:cs="Times New Roman"/>
            <w:color w:val="1155CC"/>
            <w:sz w:val="24"/>
            <w:szCs w:val="24"/>
            <w:u w:val="single"/>
          </w:rPr>
          <w:delText>1</w:delText>
        </w:r>
        <w:r w:rsidR="009B3CF2" w:rsidDel="009B3CF2">
          <w:rPr>
            <w:rFonts w:ascii="Times New Roman" w:eastAsia="Times New Roman" w:hAnsi="Times New Roman" w:cs="Times New Roman"/>
            <w:color w:val="1155CC"/>
            <w:sz w:val="24"/>
            <w:szCs w:val="24"/>
            <w:u w:val="single"/>
          </w:rPr>
          <w:fldChar w:fldCharType="end"/>
        </w:r>
        <w:r w:rsidDel="009B3CF2">
          <w:rPr>
            <w:rFonts w:ascii="Times New Roman" w:eastAsia="Times New Roman" w:hAnsi="Times New Roman" w:cs="Times New Roman"/>
            <w:sz w:val="24"/>
            <w:szCs w:val="24"/>
          </w:rPr>
          <w:delText>). In the top two lm, body size, habitat, latitude all had significant effects and high relative importance based on Akaike weight summations (W</w:delText>
        </w:r>
        <w:r w:rsidDel="009B3CF2">
          <w:rPr>
            <w:rFonts w:ascii="Times New Roman" w:eastAsia="Times New Roman" w:hAnsi="Times New Roman" w:cs="Times New Roman"/>
            <w:sz w:val="24"/>
            <w:szCs w:val="24"/>
            <w:vertAlign w:val="subscript"/>
          </w:rPr>
          <w:delText>ip</w:delText>
        </w:r>
        <w:r w:rsidDel="009B3CF2">
          <w:rPr>
            <w:rFonts w:ascii="Times New Roman" w:eastAsia="Times New Roman" w:hAnsi="Times New Roman" w:cs="Times New Roman"/>
            <w:sz w:val="24"/>
            <w:szCs w:val="24"/>
          </w:rPr>
          <w:delText>). Trophic position had a relatively low importance weight, and the confidence intervals surrounding the model-averaged regression coefficient contained zero (</w:delText>
        </w:r>
        <w:r w:rsidR="009B3CF2" w:rsidDel="009B3CF2">
          <w:fldChar w:fldCharType="begin"/>
        </w:r>
        <w:r w:rsidR="009B3CF2" w:rsidDel="009B3CF2">
          <w:delInstrText xml:space="preserve"> HYPERLINK "https://docs.google.com/drawings/d/1cmu6zms-jAcmQAsaFzDDCbQwjQ71LnyOMbuxaDkIKqw/edit" \h </w:delInstrText>
        </w:r>
        <w:r w:rsidR="009B3CF2" w:rsidDel="009B3CF2">
          <w:fldChar w:fldCharType="separate"/>
        </w:r>
        <w:r w:rsidDel="009B3CF2">
          <w:rPr>
            <w:rFonts w:ascii="Times New Roman" w:eastAsia="Times New Roman" w:hAnsi="Times New Roman" w:cs="Times New Roman"/>
            <w:color w:val="1155CC"/>
            <w:sz w:val="24"/>
            <w:szCs w:val="24"/>
            <w:u w:val="single"/>
          </w:rPr>
          <w:delText>Figure 1</w:delText>
        </w:r>
        <w:r w:rsidR="009B3CF2" w:rsidDel="009B3CF2">
          <w:rPr>
            <w:rFonts w:ascii="Times New Roman" w:eastAsia="Times New Roman" w:hAnsi="Times New Roman" w:cs="Times New Roman"/>
            <w:color w:val="1155CC"/>
            <w:sz w:val="24"/>
            <w:szCs w:val="24"/>
            <w:u w:val="single"/>
          </w:rPr>
          <w:fldChar w:fldCharType="end"/>
        </w:r>
        <w:r w:rsidDel="009B3CF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For every 10% increase in body size, calcium content decreases by 3.39% (</w:t>
      </w:r>
      <w:hyperlink r:id="rId9">
        <w:r>
          <w:rPr>
            <w:rFonts w:ascii="Times New Roman" w:eastAsia="Times New Roman" w:hAnsi="Times New Roman" w:cs="Times New Roman"/>
            <w:color w:val="1155CC"/>
            <w:sz w:val="24"/>
            <w:szCs w:val="24"/>
            <w:u w:val="single"/>
          </w:rPr>
          <w:t>Figure 2</w:t>
        </w:r>
      </w:hyperlink>
      <w:r>
        <w:rPr>
          <w:rFonts w:ascii="Times New Roman" w:eastAsia="Times New Roman" w:hAnsi="Times New Roman" w:cs="Times New Roman"/>
          <w:sz w:val="24"/>
          <w:szCs w:val="24"/>
        </w:rPr>
        <w:t xml:space="preserve">a). With </w:t>
      </w:r>
      <w:commentRangeStart w:id="32"/>
      <w:commentRangeStart w:id="33"/>
      <w:commentRangeStart w:id="34"/>
      <w:r>
        <w:rPr>
          <w:rFonts w:ascii="Times New Roman" w:eastAsia="Times New Roman" w:hAnsi="Times New Roman" w:cs="Times New Roman"/>
          <w:sz w:val="24"/>
          <w:szCs w:val="24"/>
        </w:rPr>
        <w:t>each degree of latitude</w:t>
      </w:r>
      <w:commentRangeEnd w:id="32"/>
      <w:r>
        <w:commentReference w:id="32"/>
      </w:r>
      <w:commentRangeEnd w:id="33"/>
      <w:r>
        <w:commentReference w:id="33"/>
      </w:r>
      <w:commentRangeEnd w:id="34"/>
      <w:r>
        <w:commentReference w:id="34"/>
      </w:r>
      <w:r>
        <w:rPr>
          <w:rFonts w:ascii="Times New Roman" w:eastAsia="Times New Roman" w:hAnsi="Times New Roman" w:cs="Times New Roman"/>
          <w:sz w:val="24"/>
          <w:szCs w:val="24"/>
        </w:rPr>
        <w:t xml:space="preserve"> away from the equator, calcium content decreases by 7.25%. </w:t>
      </w:r>
    </w:p>
    <w:p w14:paraId="577F39AD" w14:textId="11A398BA" w:rsidR="00393599" w:rsidDel="009B3CF2" w:rsidRDefault="005E61D9">
      <w:pPr>
        <w:pStyle w:val="normal0"/>
        <w:spacing w:line="360" w:lineRule="auto"/>
        <w:rPr>
          <w:del w:id="35" w:author="Joey Bernhardt" w:date="2015-07-27T13:42:00Z"/>
        </w:rPr>
      </w:pPr>
      <w:del w:id="36" w:author="Joey Bernhardt" w:date="2015-07-27T13:42:00Z">
        <w:r w:rsidDel="009B3CF2">
          <w:rPr>
            <w:rFonts w:ascii="Times New Roman" w:eastAsia="Times New Roman" w:hAnsi="Times New Roman" w:cs="Times New Roman"/>
            <w:sz w:val="24"/>
            <w:szCs w:val="24"/>
          </w:rPr>
          <w:delText xml:space="preserve">Out of 83 species for which we have calcium data, 20 species have calcium contents greater than 25% of recommended daily intake (RDI) in one 100g portion. The mean body size of these species is </w:delText>
        </w:r>
      </w:del>
    </w:p>
    <w:p w14:paraId="6FD257D9" w14:textId="77777777" w:rsidR="00317F54" w:rsidRDefault="00317F54">
      <w:pPr>
        <w:pStyle w:val="normal0"/>
        <w:spacing w:line="360" w:lineRule="auto"/>
        <w:rPr>
          <w:ins w:id="37" w:author="Joey Bernhardt" w:date="2015-07-21T11:03:00Z"/>
          <w:rFonts w:ascii="Times New Roman" w:eastAsia="Times New Roman" w:hAnsi="Times New Roman" w:cs="Times New Roman"/>
          <w:b/>
          <w:sz w:val="24"/>
          <w:szCs w:val="24"/>
        </w:rPr>
      </w:pPr>
    </w:p>
    <w:p w14:paraId="46D48FFE" w14:textId="62DD4227" w:rsidR="00393599" w:rsidRDefault="005E61D9">
      <w:pPr>
        <w:pStyle w:val="normal0"/>
        <w:spacing w:line="360" w:lineRule="auto"/>
      </w:pPr>
      <w:r>
        <w:rPr>
          <w:rFonts w:ascii="Times New Roman" w:eastAsia="Times New Roman" w:hAnsi="Times New Roman" w:cs="Times New Roman"/>
          <w:b/>
          <w:sz w:val="24"/>
          <w:szCs w:val="24"/>
        </w:rPr>
        <w:t>Iron</w:t>
      </w:r>
    </w:p>
    <w:p w14:paraId="63A4DD8F" w14:textId="76894218" w:rsidR="00393599" w:rsidRDefault="005E61D9">
      <w:pPr>
        <w:pStyle w:val="normal0"/>
        <w:spacing w:line="360" w:lineRule="auto"/>
      </w:pPr>
      <w:r>
        <w:rPr>
          <w:rFonts w:ascii="Times New Roman" w:eastAsia="Times New Roman" w:hAnsi="Times New Roman" w:cs="Times New Roman"/>
          <w:sz w:val="24"/>
          <w:szCs w:val="24"/>
        </w:rPr>
        <w:t xml:space="preserve">Habitat, latitude and body size all </w:t>
      </w:r>
      <w:ins w:id="38" w:author="Joey Bernhardt" w:date="2015-07-21T11:11:00Z">
        <w:r w:rsidR="0091120B">
          <w:rPr>
            <w:rFonts w:ascii="Times New Roman" w:eastAsia="Times New Roman" w:hAnsi="Times New Roman" w:cs="Times New Roman"/>
            <w:sz w:val="24"/>
            <w:szCs w:val="24"/>
          </w:rPr>
          <w:t>explained variation in iron content of edible portions (Table 2, best model R2=0.32)</w:t>
        </w:r>
      </w:ins>
      <w:r>
        <w:rPr>
          <w:rFonts w:ascii="Times New Roman" w:eastAsia="Times New Roman" w:hAnsi="Times New Roman" w:cs="Times New Roman"/>
          <w:sz w:val="24"/>
          <w:szCs w:val="24"/>
        </w:rPr>
        <w:t>. However, only latitude showed a significant effect. With each degree of latitude away from the equator, iron content decreases by 5% (</w:t>
      </w:r>
      <w:hyperlink r:id="rId10">
        <w:r>
          <w:rPr>
            <w:rFonts w:ascii="Times New Roman" w:eastAsia="Times New Roman" w:hAnsi="Times New Roman" w:cs="Times New Roman"/>
            <w:color w:val="1155CC"/>
            <w:sz w:val="24"/>
            <w:szCs w:val="24"/>
            <w:u w:val="single"/>
          </w:rPr>
          <w:t xml:space="preserve">Figure </w:t>
        </w:r>
      </w:hyperlink>
      <w:hyperlink r:id="rId11">
        <w:r>
          <w:rPr>
            <w:rFonts w:ascii="Times New Roman" w:eastAsia="Times New Roman" w:hAnsi="Times New Roman" w:cs="Times New Roman"/>
            <w:color w:val="1155CC"/>
            <w:sz w:val="24"/>
            <w:szCs w:val="24"/>
            <w:u w:val="single"/>
          </w:rPr>
          <w:t>2b</w:t>
        </w:r>
      </w:hyperlink>
      <w:r>
        <w:rPr>
          <w:rFonts w:ascii="Times New Roman" w:eastAsia="Times New Roman" w:hAnsi="Times New Roman" w:cs="Times New Roman"/>
          <w:sz w:val="24"/>
          <w:szCs w:val="24"/>
        </w:rPr>
        <w:t>).</w:t>
      </w:r>
    </w:p>
    <w:p w14:paraId="46D4B26E" w14:textId="77777777" w:rsidR="00393599" w:rsidRDefault="00393599">
      <w:pPr>
        <w:pStyle w:val="normal0"/>
        <w:spacing w:line="360" w:lineRule="auto"/>
      </w:pPr>
    </w:p>
    <w:p w14:paraId="68CE0CFC" w14:textId="77777777" w:rsidR="00393599" w:rsidRDefault="005E61D9">
      <w:pPr>
        <w:pStyle w:val="normal0"/>
        <w:spacing w:line="360" w:lineRule="auto"/>
      </w:pPr>
      <w:r>
        <w:rPr>
          <w:rFonts w:ascii="Times New Roman" w:eastAsia="Times New Roman" w:hAnsi="Times New Roman" w:cs="Times New Roman"/>
          <w:b/>
          <w:sz w:val="24"/>
          <w:szCs w:val="24"/>
        </w:rPr>
        <w:t>Zinc</w:t>
      </w:r>
    </w:p>
    <w:p w14:paraId="43D51662" w14:textId="58195F62" w:rsidR="00393599" w:rsidRDefault="005E61D9">
      <w:pPr>
        <w:pStyle w:val="normal0"/>
        <w:spacing w:line="360" w:lineRule="auto"/>
      </w:pPr>
      <w:r>
        <w:rPr>
          <w:rFonts w:ascii="Times New Roman" w:eastAsia="Times New Roman" w:hAnsi="Times New Roman" w:cs="Times New Roman"/>
          <w:sz w:val="24"/>
          <w:szCs w:val="24"/>
        </w:rPr>
        <w:t xml:space="preserve">Body size, latitude and body size* latitude </w:t>
      </w:r>
      <w:ins w:id="39" w:author="Joey Bernhardt" w:date="2015-07-21T11:14:00Z">
        <w:r w:rsidR="0091120B">
          <w:rPr>
            <w:rFonts w:ascii="Times New Roman" w:eastAsia="Times New Roman" w:hAnsi="Times New Roman" w:cs="Times New Roman"/>
            <w:sz w:val="24"/>
            <w:szCs w:val="24"/>
          </w:rPr>
          <w:t>all explained variation in the zinc content of edible portions</w:t>
        </w:r>
      </w:ins>
      <w:ins w:id="40" w:author="Joey Bernhardt" w:date="2015-07-21T11:13:00Z">
        <w:r w:rsidR="0091120B">
          <w:rPr>
            <w:rFonts w:ascii="Times New Roman" w:eastAsia="Times New Roman" w:hAnsi="Times New Roman" w:cs="Times New Roman"/>
            <w:sz w:val="24"/>
            <w:szCs w:val="24"/>
          </w:rPr>
          <w:t xml:space="preserve"> (Table 3, best model R</w:t>
        </w:r>
        <w:r w:rsidR="0091120B">
          <w:rPr>
            <w:rFonts w:ascii="Times New Roman" w:eastAsia="Times New Roman" w:hAnsi="Times New Roman" w:cs="Times New Roman"/>
            <w:sz w:val="24"/>
            <w:szCs w:val="24"/>
            <w:vertAlign w:val="superscript"/>
          </w:rPr>
          <w:t>2</w:t>
        </w:r>
        <w:r w:rsidR="0091120B">
          <w:rPr>
            <w:rFonts w:ascii="Times New Roman" w:eastAsia="Times New Roman" w:hAnsi="Times New Roman" w:cs="Times New Roman"/>
            <w:sz w:val="24"/>
            <w:szCs w:val="24"/>
          </w:rPr>
          <w:t>=0.27-0.28)</w:t>
        </w:r>
      </w:ins>
      <w:r>
        <w:rPr>
          <w:rFonts w:ascii="Times New Roman" w:eastAsia="Times New Roman" w:hAnsi="Times New Roman" w:cs="Times New Roman"/>
          <w:sz w:val="24"/>
          <w:szCs w:val="24"/>
        </w:rPr>
        <w:t>. Across these models, only latitude had a significant effect. For each degree of latitude away from the equator, zinc content decreases by 3% (</w:t>
      </w:r>
      <w:hyperlink r:id="rId12">
        <w:r>
          <w:rPr>
            <w:rFonts w:ascii="Times New Roman" w:eastAsia="Times New Roman" w:hAnsi="Times New Roman" w:cs="Times New Roman"/>
            <w:color w:val="1155CC"/>
            <w:sz w:val="24"/>
            <w:szCs w:val="24"/>
            <w:u w:val="single"/>
          </w:rPr>
          <w:t>Figure</w:t>
        </w:r>
      </w:hyperlink>
      <w:hyperlink r:id="rId13">
        <w:r>
          <w:rPr>
            <w:rFonts w:ascii="Times New Roman" w:eastAsia="Times New Roman" w:hAnsi="Times New Roman" w:cs="Times New Roman"/>
            <w:color w:val="1155CC"/>
            <w:sz w:val="24"/>
            <w:szCs w:val="24"/>
            <w:u w:val="single"/>
          </w:rPr>
          <w:t xml:space="preserve"> 2c</w:t>
        </w:r>
      </w:hyperlink>
      <w:r>
        <w:rPr>
          <w:rFonts w:ascii="Times New Roman" w:eastAsia="Times New Roman" w:hAnsi="Times New Roman" w:cs="Times New Roman"/>
          <w:sz w:val="24"/>
          <w:szCs w:val="24"/>
        </w:rPr>
        <w:t>).</w:t>
      </w:r>
      <w:ins w:id="41" w:author="Joey Bernhardt" w:date="2015-07-21T12:00:00Z">
        <w:r w:rsidR="008B4526">
          <w:rPr>
            <w:rFonts w:ascii="Times New Roman" w:eastAsia="Times New Roman" w:hAnsi="Times New Roman" w:cs="Times New Roman"/>
            <w:sz w:val="24"/>
            <w:szCs w:val="24"/>
          </w:rPr>
          <w:t xml:space="preserve"> Nine </w:t>
        </w:r>
        <w:r w:rsidR="005F1CEA">
          <w:rPr>
            <w:rFonts w:ascii="Times New Roman" w:eastAsia="Times New Roman" w:hAnsi="Times New Roman" w:cs="Times New Roman"/>
            <w:sz w:val="24"/>
            <w:szCs w:val="24"/>
          </w:rPr>
          <w:t xml:space="preserve">out of 84 species have more than 25% of RDI in a single edible portion. </w:t>
        </w:r>
      </w:ins>
      <w:ins w:id="42" w:author="Joey Bernhardt" w:date="2015-07-21T12:02:00Z">
        <w:r w:rsidR="005F1CEA">
          <w:rPr>
            <w:rFonts w:ascii="Times New Roman" w:eastAsia="Times New Roman" w:hAnsi="Times New Roman" w:cs="Times New Roman"/>
            <w:sz w:val="24"/>
            <w:szCs w:val="24"/>
          </w:rPr>
          <w:t>These species were found between 11-41 degrees of latitude</w:t>
        </w:r>
      </w:ins>
      <w:ins w:id="43" w:author="Joey Bernhardt" w:date="2015-07-21T12:03:00Z">
        <w:r w:rsidR="005F1CEA">
          <w:rPr>
            <w:rFonts w:ascii="Times New Roman" w:eastAsia="Times New Roman" w:hAnsi="Times New Roman" w:cs="Times New Roman"/>
            <w:sz w:val="24"/>
            <w:szCs w:val="24"/>
          </w:rPr>
          <w:t xml:space="preserve"> and had mean body size 1.14kg (min=3.71g, max=</w:t>
        </w:r>
      </w:ins>
      <w:ins w:id="44" w:author="Joey Bernhardt" w:date="2015-07-21T12:00:00Z">
        <w:r w:rsidR="005F1CEA">
          <w:rPr>
            <w:rFonts w:ascii="Times New Roman" w:eastAsia="Times New Roman" w:hAnsi="Times New Roman" w:cs="Times New Roman"/>
            <w:sz w:val="24"/>
            <w:szCs w:val="24"/>
          </w:rPr>
          <w:t xml:space="preserve"> </w:t>
        </w:r>
      </w:ins>
      <w:ins w:id="45" w:author="Joey Bernhardt" w:date="2015-07-21T12:04:00Z">
        <w:r w:rsidR="005F1CEA">
          <w:rPr>
            <w:rFonts w:ascii="Times New Roman" w:eastAsia="Times New Roman" w:hAnsi="Times New Roman" w:cs="Times New Roman"/>
            <w:sz w:val="24"/>
            <w:szCs w:val="24"/>
          </w:rPr>
          <w:t xml:space="preserve">34.0kg). </w:t>
        </w:r>
      </w:ins>
    </w:p>
    <w:p w14:paraId="60C88A96" w14:textId="77777777" w:rsidR="00393599" w:rsidRDefault="00393599">
      <w:pPr>
        <w:pStyle w:val="normal0"/>
        <w:spacing w:line="360" w:lineRule="auto"/>
      </w:pPr>
    </w:p>
    <w:p w14:paraId="0879864B" w14:textId="77777777" w:rsidR="00393599" w:rsidRDefault="005E61D9">
      <w:pPr>
        <w:pStyle w:val="normal0"/>
        <w:spacing w:line="360" w:lineRule="auto"/>
      </w:pPr>
      <w:r>
        <w:rPr>
          <w:rFonts w:ascii="Times New Roman" w:eastAsia="Times New Roman" w:hAnsi="Times New Roman" w:cs="Times New Roman"/>
          <w:b/>
          <w:sz w:val="24"/>
          <w:szCs w:val="24"/>
        </w:rPr>
        <w:t>Mercury</w:t>
      </w:r>
    </w:p>
    <w:p w14:paraId="3921B101" w14:textId="0A0EC59A" w:rsidR="00393599" w:rsidRDefault="005E61D9">
      <w:pPr>
        <w:pStyle w:val="normal0"/>
        <w:spacing w:line="360" w:lineRule="auto"/>
      </w:pPr>
      <w:r>
        <w:rPr>
          <w:rFonts w:ascii="Times New Roman" w:eastAsia="Times New Roman" w:hAnsi="Times New Roman" w:cs="Times New Roman"/>
          <w:sz w:val="24"/>
          <w:szCs w:val="24"/>
        </w:rPr>
        <w:t xml:space="preserve">Latitude, habitat, trophic level and body size </w:t>
      </w:r>
      <w:ins w:id="46" w:author="Joey Bernhardt" w:date="2015-07-21T11:15:00Z">
        <w:r w:rsidR="0091120B">
          <w:rPr>
            <w:rFonts w:ascii="Times New Roman" w:eastAsia="Times New Roman" w:hAnsi="Times New Roman" w:cs="Times New Roman"/>
            <w:sz w:val="24"/>
            <w:szCs w:val="24"/>
          </w:rPr>
          <w:t>all explained variation in the mercury content of edible portions (Table 4, best model</w:t>
        </w:r>
      </w:ins>
      <w:ins w:id="47" w:author="Joey Bernhardt" w:date="2015-07-21T11:16:00Z">
        <w:r w:rsidR="0091120B">
          <w:rPr>
            <w:rFonts w:ascii="Times New Roman" w:eastAsia="Times New Roman" w:hAnsi="Times New Roman" w:cs="Times New Roman"/>
            <w:sz w:val="24"/>
            <w:szCs w:val="24"/>
          </w:rPr>
          <w:t xml:space="preserve"> R</w:t>
        </w:r>
        <w:r w:rsidR="0091120B">
          <w:rPr>
            <w:rFonts w:ascii="Times New Roman" w:eastAsia="Times New Roman" w:hAnsi="Times New Roman" w:cs="Times New Roman"/>
            <w:sz w:val="24"/>
            <w:szCs w:val="24"/>
            <w:vertAlign w:val="superscript"/>
          </w:rPr>
          <w:t>2</w:t>
        </w:r>
        <w:r w:rsidR="0091120B">
          <w:rPr>
            <w:rFonts w:ascii="Times New Roman" w:eastAsia="Times New Roman" w:hAnsi="Times New Roman" w:cs="Times New Roman"/>
            <w:sz w:val="24"/>
            <w:szCs w:val="24"/>
          </w:rPr>
          <w:t>=0.27)</w:t>
        </w:r>
      </w:ins>
      <w:r>
        <w:rPr>
          <w:rFonts w:ascii="Times New Roman" w:eastAsia="Times New Roman" w:hAnsi="Times New Roman" w:cs="Times New Roman"/>
          <w:sz w:val="24"/>
          <w:szCs w:val="24"/>
        </w:rPr>
        <w:t>. Latitude, habitat and body size all ha</w:t>
      </w:r>
      <w:ins w:id="48" w:author="Joey Bernhardt" w:date="2015-07-21T11:16:00Z">
        <w:r w:rsidR="0091120B">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significant effects. Each 10% increase in body size </w:t>
      </w:r>
      <w:ins w:id="49" w:author="Joey Bernhardt" w:date="2015-07-21T11:16:00Z">
        <w:r w:rsidR="0091120B">
          <w:rPr>
            <w:rFonts w:ascii="Times New Roman" w:eastAsia="Times New Roman" w:hAnsi="Times New Roman" w:cs="Times New Roman"/>
            <w:sz w:val="24"/>
            <w:szCs w:val="24"/>
          </w:rPr>
          <w:t>is associated with</w:t>
        </w:r>
      </w:ins>
      <w:r>
        <w:rPr>
          <w:rFonts w:ascii="Times New Roman" w:eastAsia="Times New Roman" w:hAnsi="Times New Roman" w:cs="Times New Roman"/>
          <w:sz w:val="24"/>
          <w:szCs w:val="24"/>
        </w:rPr>
        <w:t xml:space="preserve"> a 2.62% increase in mercury content (</w:t>
      </w:r>
      <w:hyperlink r:id="rId14">
        <w:r>
          <w:rPr>
            <w:rFonts w:ascii="Times New Roman" w:eastAsia="Times New Roman" w:hAnsi="Times New Roman" w:cs="Times New Roman"/>
            <w:color w:val="1155CC"/>
            <w:sz w:val="24"/>
            <w:szCs w:val="24"/>
            <w:u w:val="single"/>
          </w:rPr>
          <w:t>Figure 2d</w:t>
        </w:r>
      </w:hyperlink>
      <w:r>
        <w:rPr>
          <w:rFonts w:ascii="Times New Roman" w:eastAsia="Times New Roman" w:hAnsi="Times New Roman" w:cs="Times New Roman"/>
          <w:sz w:val="24"/>
          <w:szCs w:val="24"/>
        </w:rPr>
        <w:t>). With each degree of latitude away from the equator, mercury content decreases by 4%. Marine species contain 50% more mercury than freshwater species. Thirty-three species contained more than the EPA's reference dose limit for mercury (0.1 mcg/kg body weight/day, assuming a 60kg person) in a 100g edible portion. The mean body mass of species above the reference dose limit was 9.35 kg (min=0.4kg, max=2532.63kg) vs. 3.92 kg (min=1.03kg, max=66.92kg) for the species below the reference limit.</w:t>
      </w:r>
    </w:p>
    <w:p w14:paraId="5C905152" w14:textId="77777777" w:rsidR="00393599" w:rsidRDefault="005E61D9">
      <w:pPr>
        <w:pStyle w:val="Heading3"/>
        <w:spacing w:before="280" w:after="80" w:line="360" w:lineRule="auto"/>
        <w:contextualSpacing w:val="0"/>
      </w:pPr>
      <w:bookmarkStart w:id="50" w:name="h.98lrmcfglibu" w:colFirst="0" w:colLast="0"/>
      <w:bookmarkEnd w:id="50"/>
      <w:r>
        <w:rPr>
          <w:rFonts w:ascii="Times New Roman" w:eastAsia="Times New Roman" w:hAnsi="Times New Roman" w:cs="Times New Roman"/>
          <w:color w:val="000000"/>
        </w:rPr>
        <w:t>Fatty acids</w:t>
      </w:r>
    </w:p>
    <w:p w14:paraId="278CAE74" w14:textId="77777777" w:rsidR="00393599" w:rsidRDefault="005E61D9">
      <w:pPr>
        <w:pStyle w:val="normal0"/>
        <w:spacing w:line="360" w:lineRule="auto"/>
      </w:pPr>
      <w:r>
        <w:rPr>
          <w:rFonts w:ascii="Times New Roman" w:eastAsia="Times New Roman" w:hAnsi="Times New Roman" w:cs="Times New Roman"/>
          <w:b/>
          <w:sz w:val="24"/>
          <w:szCs w:val="24"/>
        </w:rPr>
        <w:t>EPA</w:t>
      </w:r>
    </w:p>
    <w:p w14:paraId="5B0D4EB0" w14:textId="04BCD462" w:rsidR="00393599" w:rsidRDefault="005E61D9">
      <w:pPr>
        <w:pStyle w:val="normal0"/>
        <w:spacing w:line="360" w:lineRule="auto"/>
      </w:pPr>
      <w:r>
        <w:rPr>
          <w:rFonts w:ascii="Times New Roman" w:eastAsia="Times New Roman" w:hAnsi="Times New Roman" w:cs="Times New Roman"/>
          <w:sz w:val="24"/>
          <w:szCs w:val="24"/>
        </w:rPr>
        <w:t>The top models had moderate explanatory power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=0.2) (</w:t>
      </w:r>
      <w:hyperlink r:id="rId15" w:anchor="gid=1579902761">
        <w:r>
          <w:rPr>
            <w:rFonts w:ascii="Times New Roman" w:eastAsia="Times New Roman" w:hAnsi="Times New Roman" w:cs="Times New Roman"/>
            <w:color w:val="1155CC"/>
            <w:sz w:val="24"/>
            <w:szCs w:val="24"/>
            <w:u w:val="single"/>
          </w:rPr>
          <w:t>Table 5</w:t>
        </w:r>
      </w:hyperlink>
      <w:r>
        <w:rPr>
          <w:rFonts w:ascii="Times New Roman" w:eastAsia="Times New Roman" w:hAnsi="Times New Roman" w:cs="Times New Roman"/>
          <w:sz w:val="24"/>
          <w:szCs w:val="24"/>
        </w:rPr>
        <w:t xml:space="preserve">). Habitat, latitude, body size and trophic level, as well as the interactions between these predictors and body size all entered </w:t>
      </w:r>
      <w:r>
        <w:rPr>
          <w:rFonts w:ascii="Times New Roman" w:eastAsia="Times New Roman" w:hAnsi="Times New Roman" w:cs="Times New Roman"/>
          <w:sz w:val="24"/>
          <w:szCs w:val="24"/>
        </w:rPr>
        <w:lastRenderedPageBreak/>
        <w:t>the top model set. Of these terms, latitude and body size had significant effects. For each 10% increase in body size, EPA content decreases by 1.20% (</w:t>
      </w:r>
      <w:hyperlink r:id="rId16">
        <w:r>
          <w:rPr>
            <w:rFonts w:ascii="Times New Roman" w:eastAsia="Times New Roman" w:hAnsi="Times New Roman" w:cs="Times New Roman"/>
            <w:color w:val="1155CC"/>
            <w:sz w:val="24"/>
            <w:szCs w:val="24"/>
            <w:u w:val="single"/>
          </w:rPr>
          <w:t>Figure 3a</w:t>
        </w:r>
      </w:hyperlink>
      <w:r>
        <w:rPr>
          <w:rFonts w:ascii="Times New Roman" w:eastAsia="Times New Roman" w:hAnsi="Times New Roman" w:cs="Times New Roman"/>
          <w:sz w:val="24"/>
          <w:szCs w:val="24"/>
        </w:rPr>
        <w:t>). Each degree of latitude away from the equator leads to a 2.49% increase in EPA content.</w:t>
      </w:r>
      <w:ins w:id="51" w:author="Joey Bernhardt" w:date="2015-07-21T12:31:00Z">
        <w:r w:rsidR="00336104">
          <w:rPr>
            <w:rFonts w:ascii="Times New Roman" w:eastAsia="Times New Roman" w:hAnsi="Times New Roman" w:cs="Times New Roman"/>
            <w:sz w:val="24"/>
            <w:szCs w:val="24"/>
          </w:rPr>
          <w:t xml:space="preserve"> Twenty-nine of 204 species contained 100% of the RDI for EPA in one portion, while </w:t>
        </w:r>
      </w:ins>
      <w:ins w:id="52" w:author="Joey Bernhardt" w:date="2015-07-21T12:32:00Z">
        <w:r w:rsidR="00336104">
          <w:rPr>
            <w:rFonts w:ascii="Times New Roman" w:eastAsia="Times New Roman" w:hAnsi="Times New Roman" w:cs="Times New Roman"/>
            <w:sz w:val="24"/>
            <w:szCs w:val="24"/>
          </w:rPr>
          <w:t xml:space="preserve">93 species contained at least 25% of RDI in one portion. </w:t>
        </w:r>
      </w:ins>
    </w:p>
    <w:p w14:paraId="289098C5" w14:textId="77777777" w:rsidR="00393599" w:rsidRDefault="00393599">
      <w:pPr>
        <w:pStyle w:val="normal0"/>
        <w:spacing w:line="360" w:lineRule="auto"/>
      </w:pPr>
    </w:p>
    <w:p w14:paraId="4E418772" w14:textId="77777777" w:rsidR="00393599" w:rsidRDefault="005E61D9">
      <w:pPr>
        <w:pStyle w:val="normal0"/>
        <w:spacing w:line="360" w:lineRule="auto"/>
      </w:pPr>
      <w:r>
        <w:rPr>
          <w:rFonts w:ascii="Times New Roman" w:eastAsia="Times New Roman" w:hAnsi="Times New Roman" w:cs="Times New Roman"/>
          <w:b/>
          <w:sz w:val="24"/>
          <w:szCs w:val="24"/>
        </w:rPr>
        <w:t>DHA</w:t>
      </w:r>
    </w:p>
    <w:p w14:paraId="42F5FE00" w14:textId="77777777" w:rsidR="00393599" w:rsidRDefault="005E61D9">
      <w:pPr>
        <w:pStyle w:val="normal0"/>
        <w:spacing w:line="360" w:lineRule="auto"/>
      </w:pPr>
      <w:r>
        <w:rPr>
          <w:rFonts w:ascii="Times New Roman" w:eastAsia="Times New Roman" w:hAnsi="Times New Roman" w:cs="Times New Roman"/>
          <w:sz w:val="24"/>
          <w:szCs w:val="24"/>
        </w:rPr>
        <w:t>The top model had moderate explanatory power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=0.18) (</w:t>
      </w:r>
      <w:hyperlink r:id="rId17" w:anchor="gid=531186192">
        <w:r>
          <w:rPr>
            <w:rFonts w:ascii="Times New Roman" w:eastAsia="Times New Roman" w:hAnsi="Times New Roman" w:cs="Times New Roman"/>
            <w:color w:val="1155CC"/>
            <w:sz w:val="24"/>
            <w:szCs w:val="24"/>
            <w:u w:val="single"/>
          </w:rPr>
          <w:t>Table 6</w:t>
        </w:r>
      </w:hyperlink>
      <w:r>
        <w:rPr>
          <w:rFonts w:ascii="Times New Roman" w:eastAsia="Times New Roman" w:hAnsi="Times New Roman" w:cs="Times New Roman"/>
          <w:sz w:val="24"/>
          <w:szCs w:val="24"/>
        </w:rPr>
        <w:t>). Habitat, latitude, body size and trophic level, as well as the interactions between these predictors and body size all entered the top model set. Of these terms, all had significant effects except habitat*body size interaction. With each degree of latitude away from the equator, DHA content increases by 1.54% (</w:t>
      </w:r>
      <w:hyperlink r:id="rId18">
        <w:r>
          <w:rPr>
            <w:rFonts w:ascii="Times New Roman" w:eastAsia="Times New Roman" w:hAnsi="Times New Roman" w:cs="Times New Roman"/>
            <w:color w:val="1155CC"/>
            <w:sz w:val="24"/>
            <w:szCs w:val="24"/>
            <w:u w:val="single"/>
          </w:rPr>
          <w:t>Figure 3b</w:t>
        </w:r>
      </w:hyperlink>
      <w:r>
        <w:rPr>
          <w:rFonts w:ascii="Times New Roman" w:eastAsia="Times New Roman" w:hAnsi="Times New Roman" w:cs="Times New Roman"/>
          <w:sz w:val="24"/>
          <w:szCs w:val="24"/>
        </w:rPr>
        <w:t>). Each 10% increase in body size leads to a 0.87% decrease in DHA content.</w:t>
      </w:r>
    </w:p>
    <w:p w14:paraId="721E1AD1" w14:textId="77777777" w:rsidR="00393599" w:rsidRDefault="005E61D9">
      <w:pPr>
        <w:pStyle w:val="Heading2"/>
        <w:spacing w:before="360" w:after="80" w:line="360" w:lineRule="auto"/>
        <w:contextualSpacing w:val="0"/>
      </w:pPr>
      <w:bookmarkStart w:id="53" w:name="h.svbu0e6f7k5v" w:colFirst="0" w:colLast="0"/>
      <w:bookmarkEnd w:id="53"/>
      <w:commentRangeStart w:id="54"/>
      <w:r>
        <w:rPr>
          <w:rFonts w:ascii="Times New Roman" w:eastAsia="Times New Roman" w:hAnsi="Times New Roman" w:cs="Times New Roman"/>
          <w:sz w:val="24"/>
          <w:szCs w:val="24"/>
        </w:rPr>
        <w:t>Discussion</w:t>
      </w:r>
      <w:commentRangeEnd w:id="54"/>
      <w:r>
        <w:commentReference w:id="54"/>
      </w:r>
    </w:p>
    <w:p w14:paraId="07F7B572" w14:textId="77777777" w:rsidR="00393599" w:rsidRDefault="005E61D9">
      <w:pPr>
        <w:pStyle w:val="normal0"/>
        <w:spacing w:line="360" w:lineRule="auto"/>
      </w:pPr>
      <w:r>
        <w:rPr>
          <w:rFonts w:ascii="Times New Roman" w:eastAsia="Times New Roman" w:hAnsi="Times New Roman" w:cs="Times New Roman"/>
          <w:sz w:val="24"/>
          <w:szCs w:val="24"/>
        </w:rPr>
        <w:t xml:space="preserve">We found that the substantial variation in the nutritional content of an edible portion among seafood species can be explained partly major ecological functional traits of latitude, body size and habitat associations. </w:t>
      </w:r>
      <w:commentRangeStart w:id="55"/>
      <w:r>
        <w:rPr>
          <w:rFonts w:ascii="Times New Roman" w:eastAsia="Times New Roman" w:hAnsi="Times New Roman" w:cs="Times New Roman"/>
          <w:b/>
          <w:sz w:val="24"/>
          <w:szCs w:val="24"/>
        </w:rPr>
        <w:t xml:space="preserve">The two axes that most strongly control nutritional content of the edible portion are body size and latitude. In order to meet at least 25% of RDI for a range of nutrients, species must be XX size </w:t>
      </w:r>
      <w:commentRangeStart w:id="56"/>
      <w:r>
        <w:rPr>
          <w:rFonts w:ascii="Times New Roman" w:eastAsia="Times New Roman" w:hAnsi="Times New Roman" w:cs="Times New Roman"/>
          <w:b/>
          <w:sz w:val="24"/>
          <w:szCs w:val="24"/>
        </w:rPr>
        <w:t>and</w:t>
      </w:r>
      <w:commentRangeEnd w:id="56"/>
      <w:r>
        <w:commentReference w:id="56"/>
      </w:r>
      <w:r>
        <w:rPr>
          <w:rFonts w:ascii="Times New Roman" w:eastAsia="Times New Roman" w:hAnsi="Times New Roman" w:cs="Times New Roman"/>
          <w:b/>
          <w:sz w:val="24"/>
          <w:szCs w:val="24"/>
        </w:rPr>
        <w:t xml:space="preserve"> come from XX latitude.</w:t>
      </w:r>
      <w:commentRangeEnd w:id="55"/>
      <w:r>
        <w:commentReference w:id="55"/>
      </w:r>
      <w:r>
        <w:rPr>
          <w:rFonts w:ascii="Times New Roman" w:eastAsia="Times New Roman" w:hAnsi="Times New Roman" w:cs="Times New Roman"/>
          <w:b/>
          <w:sz w:val="24"/>
          <w:szCs w:val="24"/>
        </w:rPr>
        <w:t xml:space="preserve"> For calcium, all species that contain 25% of RDI in one portion are 6.43kg or smaller. </w:t>
      </w:r>
      <w:r>
        <w:rPr>
          <w:rFonts w:ascii="Times New Roman" w:eastAsia="Times New Roman" w:hAnsi="Times New Roman" w:cs="Times New Roman"/>
          <w:sz w:val="24"/>
          <w:szCs w:val="24"/>
        </w:rPr>
        <w:t xml:space="preserve">In contrast to much of the existing work on stoichiometry in fishes, which address patterns of </w:t>
      </w:r>
      <w:proofErr w:type="spellStart"/>
      <w:r>
        <w:rPr>
          <w:rFonts w:ascii="Times New Roman" w:eastAsia="Times New Roman" w:hAnsi="Times New Roman" w:cs="Times New Roman"/>
          <w:sz w:val="24"/>
          <w:szCs w:val="24"/>
        </w:rPr>
        <w:t>macroelement</w:t>
      </w:r>
      <w:proofErr w:type="spellEnd"/>
      <w:r>
        <w:rPr>
          <w:rFonts w:ascii="Times New Roman" w:eastAsia="Times New Roman" w:hAnsi="Times New Roman" w:cs="Times New Roman"/>
          <w:sz w:val="24"/>
          <w:szCs w:val="24"/>
        </w:rPr>
        <w:t xml:space="preserve"> and macronutrient variability, here </w:t>
      </w:r>
      <w:commentRangeStart w:id="57"/>
      <w:r>
        <w:rPr>
          <w:rFonts w:ascii="Times New Roman" w:eastAsia="Times New Roman" w:hAnsi="Times New Roman" w:cs="Times New Roman"/>
          <w:sz w:val="24"/>
          <w:szCs w:val="24"/>
        </w:rPr>
        <w:t xml:space="preserve">we studied variability in </w:t>
      </w:r>
      <w:proofErr w:type="spellStart"/>
      <w:r>
        <w:rPr>
          <w:rFonts w:ascii="Times New Roman" w:eastAsia="Times New Roman" w:hAnsi="Times New Roman" w:cs="Times New Roman"/>
          <w:sz w:val="24"/>
          <w:szCs w:val="24"/>
        </w:rPr>
        <w:t>microelemental</w:t>
      </w:r>
      <w:proofErr w:type="spellEnd"/>
      <w:r>
        <w:rPr>
          <w:rFonts w:ascii="Times New Roman" w:eastAsia="Times New Roman" w:hAnsi="Times New Roman" w:cs="Times New Roman"/>
          <w:sz w:val="24"/>
          <w:szCs w:val="24"/>
        </w:rPr>
        <w:t xml:space="preserve"> composition. We found even greater levels of variability in micronutrient stoichiometry than have been documented in the literature for </w:t>
      </w:r>
      <w:proofErr w:type="spellStart"/>
      <w:r>
        <w:rPr>
          <w:rFonts w:ascii="Times New Roman" w:eastAsia="Times New Roman" w:hAnsi="Times New Roman" w:cs="Times New Roman"/>
          <w:sz w:val="24"/>
          <w:szCs w:val="24"/>
        </w:rPr>
        <w:t>macroelements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Calcium content per edible portion varied by more than 500-fold (min=2.99, max=1503.00, median=45.15 mg/100 g).</w:t>
      </w:r>
      <w:proofErr w:type="gramEnd"/>
      <w:r>
        <w:rPr>
          <w:rFonts w:ascii="Times New Roman" w:eastAsia="Times New Roman" w:hAnsi="Times New Roman" w:cs="Times New Roman"/>
          <w:sz w:val="24"/>
          <w:szCs w:val="24"/>
        </w:rPr>
        <w:t xml:space="preserve"> Fatty acids varied by X amount. Essential microelements varied by X fold, while non-essential elements such as mercury varied by X amount. It is possible that we found higher levels of variability than have been previously documented because we focused on micronutrients, which may be more variable across taxa than macronutrients due to their higher degree of functional specificity or lower level of homeostasis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w:t>
      </w:r>
      <w:commentRangeEnd w:id="57"/>
      <w:r>
        <w:commentReference w:id="57"/>
      </w:r>
      <w:r>
        <w:rPr>
          <w:rFonts w:ascii="Times New Roman" w:eastAsia="Times New Roman" w:hAnsi="Times New Roman" w:cs="Times New Roman"/>
          <w:sz w:val="24"/>
          <w:szCs w:val="24"/>
        </w:rPr>
        <w:t xml:space="preserve"> In addition, we sampled fishes</w:t>
      </w:r>
      <w:commentRangeStart w:id="58"/>
      <w:r>
        <w:rPr>
          <w:rFonts w:ascii="Times New Roman" w:eastAsia="Times New Roman" w:hAnsi="Times New Roman" w:cs="Times New Roman"/>
          <w:sz w:val="24"/>
          <w:szCs w:val="24"/>
        </w:rPr>
        <w:t xml:space="preserve"> over a much greater range </w:t>
      </w:r>
      <w:commentRangeEnd w:id="58"/>
      <w:r>
        <w:commentReference w:id="58"/>
      </w:r>
      <w:r>
        <w:rPr>
          <w:rFonts w:ascii="Times New Roman" w:eastAsia="Times New Roman" w:hAnsi="Times New Roman" w:cs="Times New Roman"/>
          <w:sz w:val="24"/>
          <w:szCs w:val="24"/>
        </w:rPr>
        <w:t xml:space="preserve">of taxa, body sizes, geographic origins etc. Further, our data are for the edible portion of fish, which includes </w:t>
      </w:r>
      <w:r>
        <w:rPr>
          <w:rFonts w:ascii="Times New Roman" w:eastAsia="Times New Roman" w:hAnsi="Times New Roman" w:cs="Times New Roman"/>
          <w:sz w:val="24"/>
          <w:szCs w:val="24"/>
        </w:rPr>
        <w:lastRenderedPageBreak/>
        <w:t>different body tissues depending on the species and its size. Sometimes the edible portion contains organs such as liver and skeleton, sometimes it is just muscle tissue. Nonetheless, in spite of the diversity of fishes included in our analysis, we found that our models had relatively high levels of explanatory power, suggesting that we have identified some traits that have a strong influence on whole body stoichiometry as well as the stoichiometry of the edible portion.</w:t>
      </w:r>
    </w:p>
    <w:p w14:paraId="44F89115" w14:textId="77777777" w:rsidR="00393599" w:rsidRDefault="005E61D9">
      <w:pPr>
        <w:pStyle w:val="normal0"/>
        <w:spacing w:line="360" w:lineRule="auto"/>
      </w:pPr>
      <w:r>
        <w:rPr>
          <w:rFonts w:ascii="Times New Roman" w:eastAsia="Times New Roman" w:hAnsi="Times New Roman" w:cs="Times New Roman"/>
          <w:sz w:val="24"/>
          <w:szCs w:val="24"/>
        </w:rPr>
        <w:t xml:space="preserve">The degree of variability we documented in the edible portion is substantially higher than variability documented among whole body measurements. This could be due to the fact we are sampling across much broader habitat/latitudinal/phylogenetic ranges, and/or because nutrient deposition is not uniform across body tissues, so including samples that are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not uniform in their inclusion of body parts could increase the range of variability. Nonetheless, the relevant metric of nutritional value from the human perspective is the nutrient content of the edible portion, not the whole body. Thus, documented variability in whole body elemental composition may underestimate the variability in nutritional value of the edible portion.  </w:t>
      </w:r>
    </w:p>
    <w:p w14:paraId="0EE2B517" w14:textId="77777777" w:rsidR="00393599" w:rsidRDefault="00393599">
      <w:pPr>
        <w:pStyle w:val="normal0"/>
        <w:spacing w:line="360" w:lineRule="auto"/>
      </w:pPr>
    </w:p>
    <w:p w14:paraId="2A49DA65" w14:textId="77777777" w:rsidR="00393599" w:rsidRDefault="005E61D9">
      <w:pPr>
        <w:pStyle w:val="normal0"/>
      </w:pPr>
      <w:r>
        <w:rPr>
          <w:rFonts w:ascii="Times New Roman" w:eastAsia="Times New Roman" w:hAnsi="Times New Roman" w:cs="Times New Roman"/>
          <w:b/>
          <w:sz w:val="24"/>
          <w:szCs w:val="24"/>
        </w:rPr>
        <w:t>Micronutrient variability</w:t>
      </w:r>
    </w:p>
    <w:p w14:paraId="6E4C2084" w14:textId="77777777" w:rsidR="00393599" w:rsidRDefault="00393599">
      <w:pPr>
        <w:pStyle w:val="normal0"/>
      </w:pPr>
    </w:p>
    <w:p w14:paraId="79886142" w14:textId="77777777" w:rsidR="00393599" w:rsidRDefault="005E61D9">
      <w:pPr>
        <w:pStyle w:val="normal0"/>
        <w:spacing w:line="360" w:lineRule="auto"/>
      </w:pPr>
      <w:r>
        <w:rPr>
          <w:rFonts w:ascii="Times New Roman" w:eastAsia="Times New Roman" w:hAnsi="Times New Roman" w:cs="Times New Roman"/>
          <w:sz w:val="24"/>
          <w:szCs w:val="24"/>
        </w:rPr>
        <w:t xml:space="preserve">The elemental stoichiometry of fishes is a trait arising from a variety of evolutionary pressures on form and function (Kay et al. 2005). Diverse </w:t>
      </w:r>
      <w:proofErr w:type="spellStart"/>
      <w:r>
        <w:rPr>
          <w:rFonts w:ascii="Times New Roman" w:eastAsia="Times New Roman" w:hAnsi="Times New Roman" w:cs="Times New Roman"/>
          <w:sz w:val="24"/>
          <w:szCs w:val="24"/>
        </w:rPr>
        <w:t>stoichiometries</w:t>
      </w:r>
      <w:proofErr w:type="spellEnd"/>
      <w:r>
        <w:rPr>
          <w:rFonts w:ascii="Times New Roman" w:eastAsia="Times New Roman" w:hAnsi="Times New Roman" w:cs="Times New Roman"/>
          <w:sz w:val="24"/>
          <w:szCs w:val="24"/>
        </w:rPr>
        <w:t xml:space="preserve"> among fish taxa are a consequence of the variation in fish body composition and the </w:t>
      </w:r>
      <w:proofErr w:type="spellStart"/>
      <w:r>
        <w:rPr>
          <w:rFonts w:ascii="Times New Roman" w:eastAsia="Times New Roman" w:hAnsi="Times New Roman" w:cs="Times New Roman"/>
          <w:sz w:val="24"/>
          <w:szCs w:val="24"/>
        </w:rPr>
        <w:t>biochemicals</w:t>
      </w:r>
      <w:proofErr w:type="spellEnd"/>
      <w:r>
        <w:rPr>
          <w:rFonts w:ascii="Times New Roman" w:eastAsia="Times New Roman" w:hAnsi="Times New Roman" w:cs="Times New Roman"/>
          <w:sz w:val="24"/>
          <w:szCs w:val="24"/>
        </w:rPr>
        <w:t xml:space="preserve"> that constitute all living organisms such as proteins, carbohydrates and lipids. The variability in stoichiometry among fishes has been related to </w:t>
      </w:r>
      <w:proofErr w:type="spellStart"/>
      <w:r>
        <w:rPr>
          <w:rFonts w:ascii="Times New Roman" w:eastAsia="Times New Roman" w:hAnsi="Times New Roman" w:cs="Times New Roman"/>
          <w:sz w:val="24"/>
          <w:szCs w:val="24"/>
        </w:rPr>
        <w:t>allometry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habitat preferences (Childress et al. 1990, Sterner and George 2000,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diet type (</w:t>
      </w:r>
      <w:proofErr w:type="spellStart"/>
      <w:r>
        <w:rPr>
          <w:rFonts w:ascii="Times New Roman" w:eastAsia="Times New Roman" w:hAnsi="Times New Roman" w:cs="Times New Roman"/>
          <w:sz w:val="24"/>
          <w:szCs w:val="24"/>
        </w:rPr>
        <w:t>Pilati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Vanni</w:t>
      </w:r>
      <w:proofErr w:type="spellEnd"/>
      <w:r>
        <w:rPr>
          <w:rFonts w:ascii="Times New Roman" w:eastAsia="Times New Roman" w:hAnsi="Times New Roman" w:cs="Times New Roman"/>
          <w:sz w:val="24"/>
          <w:szCs w:val="24"/>
        </w:rPr>
        <w:t xml:space="preserve"> 2007,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ontogeny (</w:t>
      </w:r>
      <w:proofErr w:type="spellStart"/>
      <w:r>
        <w:rPr>
          <w:rFonts w:ascii="Times New Roman" w:eastAsia="Times New Roman" w:hAnsi="Times New Roman" w:cs="Times New Roman"/>
          <w:sz w:val="24"/>
          <w:szCs w:val="24"/>
        </w:rPr>
        <w:t>Pilati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Vanni</w:t>
      </w:r>
      <w:proofErr w:type="spellEnd"/>
      <w:r>
        <w:rPr>
          <w:rFonts w:ascii="Times New Roman" w:eastAsia="Times New Roman" w:hAnsi="Times New Roman" w:cs="Times New Roman"/>
          <w:sz w:val="24"/>
          <w:szCs w:val="24"/>
        </w:rPr>
        <w:t xml:space="preserve"> 2007), and degree of ossification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Czamanski</w:t>
      </w:r>
      <w:proofErr w:type="spellEnd"/>
      <w:r>
        <w:rPr>
          <w:rFonts w:ascii="Times New Roman" w:eastAsia="Times New Roman" w:hAnsi="Times New Roman" w:cs="Times New Roman"/>
          <w:sz w:val="24"/>
          <w:szCs w:val="24"/>
        </w:rPr>
        <w:t xml:space="preserve"> et al. 2011). In this study, we documented the degree of variability in micronutrients with respect to these sources of variation, including body size, habitat, trophic position and geographic origin. Of these sources of variation we found consistently strong support for the importance of latitude and body size</w:t>
      </w:r>
      <w:proofErr w:type="gramStart"/>
      <w:r>
        <w:rPr>
          <w:rFonts w:ascii="Times New Roman" w:eastAsia="Times New Roman" w:hAnsi="Times New Roman" w:cs="Times New Roman"/>
          <w:sz w:val="24"/>
          <w:szCs w:val="24"/>
        </w:rPr>
        <w:t>,  mixed</w:t>
      </w:r>
      <w:proofErr w:type="gramEnd"/>
      <w:r>
        <w:rPr>
          <w:rFonts w:ascii="Times New Roman" w:eastAsia="Times New Roman" w:hAnsi="Times New Roman" w:cs="Times New Roman"/>
          <w:sz w:val="24"/>
          <w:szCs w:val="24"/>
        </w:rPr>
        <w:t xml:space="preserve"> evidence for the role of habitat, and weak evidence for the role of trophic position in determining a fish’s nutritional composition. </w:t>
      </w:r>
    </w:p>
    <w:p w14:paraId="0008242E" w14:textId="77777777" w:rsidR="00393599" w:rsidRDefault="00393599">
      <w:pPr>
        <w:pStyle w:val="normal0"/>
        <w:spacing w:line="360" w:lineRule="auto"/>
      </w:pPr>
    </w:p>
    <w:p w14:paraId="5360AE49" w14:textId="77777777" w:rsidR="00393599" w:rsidRDefault="005E61D9">
      <w:pPr>
        <w:pStyle w:val="normal0"/>
        <w:spacing w:line="360" w:lineRule="auto"/>
      </w:pPr>
      <w:commentRangeStart w:id="59"/>
      <w:r>
        <w:rPr>
          <w:rFonts w:ascii="Times New Roman" w:eastAsia="Times New Roman" w:hAnsi="Times New Roman" w:cs="Times New Roman"/>
          <w:sz w:val="24"/>
          <w:szCs w:val="24"/>
        </w:rPr>
        <w:t>The</w:t>
      </w:r>
      <w:commentRangeEnd w:id="59"/>
      <w:r>
        <w:commentReference w:id="59"/>
      </w:r>
      <w:r>
        <w:rPr>
          <w:rFonts w:ascii="Times New Roman" w:eastAsia="Times New Roman" w:hAnsi="Times New Roman" w:cs="Times New Roman"/>
          <w:sz w:val="24"/>
          <w:szCs w:val="24"/>
        </w:rPr>
        <w:t xml:space="preserve"> degree of variability in </w:t>
      </w:r>
      <w:proofErr w:type="spellStart"/>
      <w:r>
        <w:rPr>
          <w:rFonts w:ascii="Times New Roman" w:eastAsia="Times New Roman" w:hAnsi="Times New Roman" w:cs="Times New Roman"/>
          <w:sz w:val="24"/>
          <w:szCs w:val="24"/>
        </w:rPr>
        <w:t>macroelements</w:t>
      </w:r>
      <w:proofErr w:type="spellEnd"/>
      <w:r>
        <w:rPr>
          <w:rFonts w:ascii="Times New Roman" w:eastAsia="Times New Roman" w:hAnsi="Times New Roman" w:cs="Times New Roman"/>
          <w:sz w:val="24"/>
          <w:szCs w:val="24"/>
        </w:rPr>
        <w:t xml:space="preserve"> (C, N and P) and macronutrients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lipids and proteins) among fishes is well documented and context-dependent (Sterner and George, 2000, </w:t>
      </w:r>
      <w:r>
        <w:rPr>
          <w:rFonts w:ascii="Times New Roman" w:eastAsia="Times New Roman" w:hAnsi="Times New Roman" w:cs="Times New Roman"/>
          <w:sz w:val="24"/>
          <w:szCs w:val="24"/>
        </w:rPr>
        <w:lastRenderedPageBreak/>
        <w:t xml:space="preserve">Tanner et al. 2000). In a study of 26 species of </w:t>
      </w:r>
      <w:proofErr w:type="spellStart"/>
      <w:r>
        <w:rPr>
          <w:rFonts w:ascii="Times New Roman" w:eastAsia="Times New Roman" w:hAnsi="Times New Roman" w:cs="Times New Roman"/>
          <w:sz w:val="24"/>
          <w:szCs w:val="24"/>
        </w:rPr>
        <w:t>neotropical</w:t>
      </w:r>
      <w:proofErr w:type="spellEnd"/>
      <w:r>
        <w:rPr>
          <w:rFonts w:ascii="Times New Roman" w:eastAsia="Times New Roman" w:hAnsi="Times New Roman" w:cs="Times New Roman"/>
          <w:sz w:val="24"/>
          <w:szCs w:val="24"/>
        </w:rPr>
        <w:t xml:space="preserve"> fishes, </w:t>
      </w:r>
      <w:proofErr w:type="spellStart"/>
      <w:r>
        <w:rPr>
          <w:rFonts w:ascii="Times New Roman" w:eastAsia="Times New Roman" w:hAnsi="Times New Roman" w:cs="Times New Roman"/>
          <w:sz w:val="24"/>
          <w:szCs w:val="24"/>
        </w:rPr>
        <w:t>Vanni</w:t>
      </w:r>
      <w:proofErr w:type="spellEnd"/>
      <w:r>
        <w:rPr>
          <w:rFonts w:ascii="Times New Roman" w:eastAsia="Times New Roman" w:hAnsi="Times New Roman" w:cs="Times New Roman"/>
          <w:sz w:val="24"/>
          <w:szCs w:val="24"/>
        </w:rPr>
        <w:t xml:space="preserve"> et al. (2002) found about 3 fold variation in body P contents, with the highest P species belonging to the </w:t>
      </w:r>
      <w:proofErr w:type="spellStart"/>
      <w:r>
        <w:rPr>
          <w:rFonts w:ascii="Times New Roman" w:eastAsia="Times New Roman" w:hAnsi="Times New Roman" w:cs="Times New Roman"/>
          <w:i/>
          <w:sz w:val="24"/>
          <w:szCs w:val="24"/>
        </w:rPr>
        <w:t>Loricariidae</w:t>
      </w:r>
      <w:proofErr w:type="spellEnd"/>
      <w:r>
        <w:rPr>
          <w:rFonts w:ascii="Times New Roman" w:eastAsia="Times New Roman" w:hAnsi="Times New Roman" w:cs="Times New Roman"/>
          <w:sz w:val="24"/>
          <w:szCs w:val="24"/>
        </w:rPr>
        <w:t xml:space="preserve">, a family containing the tropical armoured catﬁsh. </w:t>
      </w:r>
      <w:proofErr w:type="spellStart"/>
      <w:r>
        <w:rPr>
          <w:rFonts w:ascii="Times New Roman" w:eastAsia="Times New Roman" w:hAnsi="Times New Roman" w:cs="Times New Roman"/>
          <w:sz w:val="24"/>
          <w:szCs w:val="24"/>
        </w:rPr>
        <w:t>Dantas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Attayde</w:t>
      </w:r>
      <w:proofErr w:type="spellEnd"/>
      <w:r>
        <w:rPr>
          <w:rFonts w:ascii="Times New Roman" w:eastAsia="Times New Roman" w:hAnsi="Times New Roman" w:cs="Times New Roman"/>
          <w:sz w:val="24"/>
          <w:szCs w:val="24"/>
        </w:rPr>
        <w:t xml:space="preserve"> (2007) found that N and P contents varied two-fold among eight tropical and temperate species, and for some but not all of these species, N and P contents varied with body size. </w:t>
      </w:r>
      <w:proofErr w:type="spellStart"/>
      <w:r>
        <w:rPr>
          <w:rFonts w:ascii="Times New Roman" w:eastAsia="Times New Roman" w:hAnsi="Times New Roman" w:cs="Times New Roman"/>
          <w:sz w:val="24"/>
          <w:szCs w:val="24"/>
        </w:rPr>
        <w:t>Vrede</w:t>
      </w:r>
      <w:proofErr w:type="spellEnd"/>
      <w:r>
        <w:rPr>
          <w:rFonts w:ascii="Times New Roman" w:eastAsia="Times New Roman" w:hAnsi="Times New Roman" w:cs="Times New Roman"/>
          <w:sz w:val="24"/>
          <w:szCs w:val="24"/>
        </w:rPr>
        <w:t xml:space="preserve"> et al. (2010) found significant effects of body size, diet and morphology in whole body P content even within a single population of a perch species. However, the effect was not significant when the dorsal muscle tissue was examined separately. Similarly,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found that fish P varied about two fold across 20 species, a pattern associated with body size and feeding type. However, when accounting for the phylogeny, interspecific </w:t>
      </w:r>
      <w:proofErr w:type="spellStart"/>
      <w:r>
        <w:rPr>
          <w:rFonts w:ascii="Times New Roman" w:eastAsia="Times New Roman" w:hAnsi="Times New Roman" w:cs="Times New Roman"/>
          <w:sz w:val="24"/>
          <w:szCs w:val="24"/>
        </w:rPr>
        <w:t>allometric</w:t>
      </w:r>
      <w:proofErr w:type="spellEnd"/>
      <w:r>
        <w:rPr>
          <w:rFonts w:ascii="Times New Roman" w:eastAsia="Times New Roman" w:hAnsi="Times New Roman" w:cs="Times New Roman"/>
          <w:sz w:val="24"/>
          <w:szCs w:val="24"/>
        </w:rPr>
        <w:t xml:space="preserve"> trends no longer were statistically significant. Patterns in lipid content have also been documented across fish taxa. Spitz et al. (2010) found that lipid contents in 78 marine forage species were highly variable, ranging from 0.3-12% of body mass. Childress et al. (1990) found that lipid content varies with depth preference, perhaps due to differing metabolic requirements associated with living at depth.</w:t>
      </w:r>
    </w:p>
    <w:p w14:paraId="3F0AFB7D" w14:textId="77777777" w:rsidR="00393599" w:rsidRDefault="00393599">
      <w:pPr>
        <w:pStyle w:val="normal0"/>
        <w:spacing w:line="360" w:lineRule="auto"/>
      </w:pPr>
    </w:p>
    <w:p w14:paraId="235ED124" w14:textId="77777777" w:rsidR="00393599" w:rsidRDefault="00393599">
      <w:pPr>
        <w:pStyle w:val="normal0"/>
        <w:spacing w:line="360" w:lineRule="auto"/>
      </w:pPr>
    </w:p>
    <w:p w14:paraId="078A06AE" w14:textId="77777777" w:rsidR="00393599" w:rsidRDefault="005E61D9">
      <w:pPr>
        <w:pStyle w:val="normal0"/>
        <w:spacing w:line="360" w:lineRule="auto"/>
      </w:pPr>
      <w:r>
        <w:rPr>
          <w:rFonts w:ascii="Times New Roman" w:eastAsia="Times New Roman" w:hAnsi="Times New Roman" w:cs="Times New Roman"/>
          <w:b/>
          <w:sz w:val="24"/>
          <w:szCs w:val="24"/>
        </w:rPr>
        <w:t>Effects of latitude</w:t>
      </w:r>
    </w:p>
    <w:p w14:paraId="552F0851" w14:textId="77777777" w:rsidR="00393599" w:rsidRDefault="005E61D9">
      <w:pPr>
        <w:pStyle w:val="normal0"/>
        <w:spacing w:line="360" w:lineRule="auto"/>
      </w:pPr>
      <w:r>
        <w:rPr>
          <w:rFonts w:ascii="Times New Roman" w:eastAsia="Times New Roman" w:hAnsi="Times New Roman" w:cs="Times New Roman"/>
          <w:sz w:val="24"/>
          <w:szCs w:val="24"/>
        </w:rPr>
        <w:t>We found that latitude was consistently an important predictor of nutrient content across all the nutrients we tested. Latitude may be important because geographic origin is related to a suite of traits that could affect species' function and form. For example, latitude reflects evolutionary and historical distinctiveness of different ocean basins (</w:t>
      </w:r>
      <w:proofErr w:type="spellStart"/>
      <w:r>
        <w:rPr>
          <w:rFonts w:ascii="Times New Roman" w:eastAsia="Times New Roman" w:hAnsi="Times New Roman" w:cs="Times New Roman"/>
          <w:sz w:val="24"/>
          <w:szCs w:val="24"/>
        </w:rPr>
        <w:t>Floeter</w:t>
      </w:r>
      <w:proofErr w:type="spellEnd"/>
      <w:r>
        <w:rPr>
          <w:rFonts w:ascii="Times New Roman" w:eastAsia="Times New Roman" w:hAnsi="Times New Roman" w:cs="Times New Roman"/>
          <w:sz w:val="24"/>
          <w:szCs w:val="24"/>
        </w:rPr>
        <w:t xml:space="preserve"> et al. 2005), differences in thermal and metabolic constraints on growth and reproduction (Trip et al. 2014), all of which could influence species' stoichiometry.</w:t>
      </w:r>
    </w:p>
    <w:p w14:paraId="085EF3BB" w14:textId="77777777" w:rsidR="00393599" w:rsidRDefault="00393599">
      <w:pPr>
        <w:pStyle w:val="normal0"/>
        <w:spacing w:line="360" w:lineRule="auto"/>
      </w:pPr>
    </w:p>
    <w:p w14:paraId="3DB8FA6A" w14:textId="77777777" w:rsidR="00393599" w:rsidRDefault="005E61D9">
      <w:pPr>
        <w:pStyle w:val="normal0"/>
        <w:spacing w:line="360" w:lineRule="auto"/>
      </w:pPr>
      <w:r>
        <w:rPr>
          <w:rFonts w:ascii="Times New Roman" w:eastAsia="Times New Roman" w:hAnsi="Times New Roman" w:cs="Times New Roman"/>
          <w:sz w:val="24"/>
          <w:szCs w:val="24"/>
        </w:rPr>
        <w:t xml:space="preserve">We found that increasing latitude is correlated with decreased tissue concentrations of the microelements iron, calcium and zinc, consistent with the Temperature-Constraint Hypothesis (Gaines and </w:t>
      </w:r>
      <w:proofErr w:type="spellStart"/>
      <w:r>
        <w:rPr>
          <w:rFonts w:ascii="Times New Roman" w:eastAsia="Times New Roman" w:hAnsi="Times New Roman" w:cs="Times New Roman"/>
          <w:sz w:val="24"/>
          <w:szCs w:val="24"/>
        </w:rPr>
        <w:t>Lubchenco</w:t>
      </w:r>
      <w:proofErr w:type="spellEnd"/>
      <w:r>
        <w:rPr>
          <w:rFonts w:ascii="Times New Roman" w:eastAsia="Times New Roman" w:hAnsi="Times New Roman" w:cs="Times New Roman"/>
          <w:sz w:val="24"/>
          <w:szCs w:val="24"/>
        </w:rPr>
        <w:t xml:space="preserve"> 1982, Clements et al. 2009), which suggests that </w:t>
      </w:r>
      <w:proofErr w:type="gramStart"/>
      <w:r>
        <w:rPr>
          <w:rFonts w:ascii="Times New Roman" w:eastAsia="Times New Roman" w:hAnsi="Times New Roman" w:cs="Times New Roman"/>
          <w:sz w:val="24"/>
          <w:szCs w:val="24"/>
        </w:rPr>
        <w:t>processing and assimilating nutrients in herbivorous fish may be inhibited by cold temperatures at higher latitudes</w:t>
      </w:r>
      <w:proofErr w:type="gramEnd"/>
      <w:r>
        <w:rPr>
          <w:rFonts w:ascii="Times New Roman" w:eastAsia="Times New Roman" w:hAnsi="Times New Roman" w:cs="Times New Roman"/>
          <w:sz w:val="24"/>
          <w:szCs w:val="24"/>
        </w:rPr>
        <w:t>.</w:t>
      </w:r>
    </w:p>
    <w:p w14:paraId="7C6B9829" w14:textId="77777777" w:rsidR="00393599" w:rsidRDefault="00393599">
      <w:pPr>
        <w:pStyle w:val="normal0"/>
        <w:spacing w:line="360" w:lineRule="auto"/>
      </w:pPr>
    </w:p>
    <w:p w14:paraId="46B94D10" w14:textId="77777777" w:rsidR="00393599" w:rsidRDefault="005E61D9">
      <w:pPr>
        <w:pStyle w:val="normal0"/>
        <w:spacing w:line="360" w:lineRule="auto"/>
      </w:pPr>
      <w:r>
        <w:rPr>
          <w:rFonts w:ascii="Times New Roman" w:eastAsia="Times New Roman" w:hAnsi="Times New Roman" w:cs="Times New Roman"/>
          <w:sz w:val="24"/>
          <w:szCs w:val="24"/>
        </w:rPr>
        <w:lastRenderedPageBreak/>
        <w:t>In contrast to the patterns for microelements, we found that the concentration of the essential polyunsaturated fatty acids EPA and DHA both increase with increasing latitude. This pattern is consistent with experimental evidence from several fish species showing that polyunsaturated fatty acid concentration is inversely related to temperature (</w:t>
      </w:r>
      <w:proofErr w:type="spellStart"/>
      <w:r>
        <w:rPr>
          <w:rFonts w:ascii="Times New Roman" w:eastAsia="Times New Roman" w:hAnsi="Times New Roman" w:cs="Times New Roman"/>
          <w:sz w:val="24"/>
          <w:szCs w:val="24"/>
        </w:rPr>
        <w:t>Farkas</w:t>
      </w:r>
      <w:proofErr w:type="spellEnd"/>
      <w:r>
        <w:rPr>
          <w:rFonts w:ascii="Times New Roman" w:eastAsia="Times New Roman" w:hAnsi="Times New Roman" w:cs="Times New Roman"/>
          <w:sz w:val="24"/>
          <w:szCs w:val="24"/>
        </w:rPr>
        <w:t xml:space="preserve"> 1984, </w:t>
      </w:r>
      <w:proofErr w:type="spellStart"/>
      <w:r>
        <w:rPr>
          <w:rFonts w:ascii="Times New Roman" w:eastAsia="Times New Roman" w:hAnsi="Times New Roman" w:cs="Times New Roman"/>
          <w:sz w:val="24"/>
          <w:szCs w:val="24"/>
        </w:rPr>
        <w:t>Wallaert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Babin</w:t>
      </w:r>
      <w:proofErr w:type="spellEnd"/>
      <w:r>
        <w:rPr>
          <w:rFonts w:ascii="Times New Roman" w:eastAsia="Times New Roman" w:hAnsi="Times New Roman" w:cs="Times New Roman"/>
          <w:sz w:val="24"/>
          <w:szCs w:val="24"/>
        </w:rPr>
        <w:t xml:space="preserve"> 1994), a physiological adaptation to increase cold tolerance by increasing membrane fluidity. Further, variability in fish PUFA content could be related to the concentration of PUFA in zooplankton (</w:t>
      </w:r>
      <w:proofErr w:type="spellStart"/>
      <w:r>
        <w:rPr>
          <w:rFonts w:ascii="Times New Roman" w:eastAsia="Times New Roman" w:hAnsi="Times New Roman" w:cs="Times New Roman"/>
          <w:sz w:val="24"/>
          <w:szCs w:val="24"/>
        </w:rPr>
        <w:t>Ahlgren</w:t>
      </w:r>
      <w:proofErr w:type="spellEnd"/>
      <w:r>
        <w:rPr>
          <w:rFonts w:ascii="Times New Roman" w:eastAsia="Times New Roman" w:hAnsi="Times New Roman" w:cs="Times New Roman"/>
          <w:sz w:val="24"/>
          <w:szCs w:val="24"/>
        </w:rPr>
        <w:t xml:space="preserve"> et al. 1996), which is known to vary geographically (St John and Lund 1996), and with temperature (ref). Thus, the pattern of increased PUFA concentrations we found in higher latitude species is consistent with </w:t>
      </w:r>
      <w:proofErr w:type="gramStart"/>
      <w:r>
        <w:rPr>
          <w:rFonts w:ascii="Times New Roman" w:eastAsia="Times New Roman" w:hAnsi="Times New Roman" w:cs="Times New Roman"/>
          <w:sz w:val="24"/>
          <w:szCs w:val="24"/>
        </w:rPr>
        <w:t>cold water</w:t>
      </w:r>
      <w:proofErr w:type="gramEnd"/>
      <w:r>
        <w:rPr>
          <w:rFonts w:ascii="Times New Roman" w:eastAsia="Times New Roman" w:hAnsi="Times New Roman" w:cs="Times New Roman"/>
          <w:sz w:val="24"/>
          <w:szCs w:val="24"/>
        </w:rPr>
        <w:t xml:space="preserve"> adaptations and increased availability of these essential fatty acids in prey items. </w:t>
      </w:r>
    </w:p>
    <w:p w14:paraId="4DCE3581" w14:textId="77777777" w:rsidR="00393599" w:rsidRDefault="00393599">
      <w:pPr>
        <w:pStyle w:val="normal0"/>
        <w:spacing w:line="360" w:lineRule="auto"/>
      </w:pPr>
    </w:p>
    <w:p w14:paraId="7AE775C5" w14:textId="77777777" w:rsidR="00393599" w:rsidRDefault="00393599">
      <w:pPr>
        <w:pStyle w:val="normal0"/>
        <w:spacing w:line="360" w:lineRule="auto"/>
      </w:pPr>
    </w:p>
    <w:p w14:paraId="1C9DF397" w14:textId="77777777" w:rsidR="00393599" w:rsidRDefault="005E61D9">
      <w:pPr>
        <w:pStyle w:val="normal0"/>
        <w:spacing w:line="360" w:lineRule="auto"/>
      </w:pPr>
      <w:r>
        <w:rPr>
          <w:rFonts w:ascii="Times New Roman" w:eastAsia="Times New Roman" w:hAnsi="Times New Roman" w:cs="Times New Roman"/>
          <w:b/>
          <w:sz w:val="24"/>
          <w:szCs w:val="24"/>
        </w:rPr>
        <w:t>Effects of body size</w:t>
      </w:r>
    </w:p>
    <w:p w14:paraId="7296A66B" w14:textId="77777777" w:rsidR="00393599" w:rsidRDefault="005E61D9">
      <w:pPr>
        <w:pStyle w:val="normal0"/>
        <w:spacing w:line="360" w:lineRule="auto"/>
      </w:pPr>
      <w:r>
        <w:rPr>
          <w:rFonts w:ascii="Times New Roman" w:eastAsia="Times New Roman" w:hAnsi="Times New Roman" w:cs="Times New Roman"/>
          <w:sz w:val="24"/>
          <w:szCs w:val="24"/>
        </w:rPr>
        <w:t>The stoichiometry of fishes may vary with body size since habitat preferences, diet and patterns of allocation to different tissues and biochemical compounds all may vary with size. We found significant body size effects for the majority of nutrients we analyzed, including calcium, mercury, EPA and DHA.</w:t>
      </w:r>
    </w:p>
    <w:p w14:paraId="187B4A6A" w14:textId="77777777" w:rsidR="00393599" w:rsidRDefault="00393599">
      <w:pPr>
        <w:pStyle w:val="normal0"/>
        <w:spacing w:line="360" w:lineRule="auto"/>
      </w:pPr>
    </w:p>
    <w:p w14:paraId="4CE27B94" w14:textId="77777777" w:rsidR="00393599" w:rsidRDefault="005E61D9">
      <w:pPr>
        <w:pStyle w:val="normal0"/>
        <w:spacing w:line="360" w:lineRule="auto"/>
      </w:pPr>
      <w:r>
        <w:rPr>
          <w:rFonts w:ascii="Times New Roman" w:eastAsia="Times New Roman" w:hAnsi="Times New Roman" w:cs="Times New Roman"/>
          <w:sz w:val="24"/>
          <w:szCs w:val="24"/>
        </w:rPr>
        <w:t>In fishes, the majority of calcium content is stored in the skeleton (</w:t>
      </w:r>
      <w:proofErr w:type="spellStart"/>
      <w:r>
        <w:rPr>
          <w:rFonts w:ascii="Times New Roman" w:eastAsia="Times New Roman" w:hAnsi="Times New Roman" w:cs="Times New Roman"/>
          <w:sz w:val="24"/>
          <w:szCs w:val="24"/>
        </w:rPr>
        <w:t>Hendrixson</w:t>
      </w:r>
      <w:proofErr w:type="spellEnd"/>
      <w:r>
        <w:rPr>
          <w:rFonts w:ascii="Times New Roman" w:eastAsia="Times New Roman" w:hAnsi="Times New Roman" w:cs="Times New Roman"/>
          <w:sz w:val="24"/>
          <w:szCs w:val="24"/>
        </w:rPr>
        <w:t xml:space="preserve"> et al. 2007). In a broad range of fish taxa, skeleton mass scales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Berrios</w:t>
      </w:r>
      <w:proofErr w:type="spellEnd"/>
      <w:r>
        <w:rPr>
          <w:rFonts w:ascii="Times New Roman" w:eastAsia="Times New Roman" w:hAnsi="Times New Roman" w:cs="Times New Roman"/>
          <w:sz w:val="24"/>
          <w:szCs w:val="24"/>
        </w:rPr>
        <w:t xml:space="preserve">-Lopez et al. 1996). Thus, whole body calcium content should scale </w:t>
      </w:r>
      <w:proofErr w:type="spellStart"/>
      <w:r>
        <w:rPr>
          <w:rFonts w:ascii="Times New Roman" w:eastAsia="Times New Roman" w:hAnsi="Times New Roman" w:cs="Times New Roman"/>
          <w:sz w:val="24"/>
          <w:szCs w:val="24"/>
        </w:rPr>
        <w:t>isometrically</w:t>
      </w:r>
      <w:proofErr w:type="spellEnd"/>
      <w:r>
        <w:rPr>
          <w:rFonts w:ascii="Times New Roman" w:eastAsia="Times New Roman" w:hAnsi="Times New Roman" w:cs="Times New Roman"/>
          <w:sz w:val="24"/>
          <w:szCs w:val="24"/>
        </w:rPr>
        <w:t>, and mass specific calcium content should remain constant with increasing body size. In our dataset of the edible portions of fish, which accounted for the calcium contained in bones discarded as plate waste, we found that calcium content decreased significantly with fish body size. That the edible portions of larger fish contain less calcium than the edible portions of smaller fish may be attributed to human dietary practices. While it is customary to eat the whole body, including the bones and head of small fish, such as sardines and XXX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the edible portions of large fish are usually restricted to muscle tissue (fillets), and thus don't contain skeleton-associated calcium stores. Thus, the calcium stored in the skeleton of larger fish is not accessible to the human diet, contributing to the decreased calcium content of large fish. </w:t>
      </w:r>
      <w:r>
        <w:rPr>
          <w:rFonts w:ascii="Times New Roman" w:eastAsia="Times New Roman" w:hAnsi="Times New Roman" w:cs="Times New Roman"/>
          <w:sz w:val="24"/>
          <w:szCs w:val="24"/>
          <w:highlight w:val="yellow"/>
        </w:rPr>
        <w:t xml:space="preserve">When we account for dietary </w:t>
      </w:r>
      <w:r>
        <w:rPr>
          <w:rFonts w:ascii="Times New Roman" w:eastAsia="Times New Roman" w:hAnsi="Times New Roman" w:cs="Times New Roman"/>
          <w:sz w:val="24"/>
          <w:szCs w:val="24"/>
          <w:highlight w:val="yellow"/>
        </w:rPr>
        <w:lastRenderedPageBreak/>
        <w:t>practices of bone consumption in our analysis, we do not find a significant negative relationship between calcium content and size (supplementary table?).</w:t>
      </w:r>
    </w:p>
    <w:p w14:paraId="27ABCA03" w14:textId="77777777" w:rsidR="00393599" w:rsidRDefault="00393599">
      <w:pPr>
        <w:pStyle w:val="normal0"/>
        <w:spacing w:line="360" w:lineRule="auto"/>
      </w:pPr>
    </w:p>
    <w:p w14:paraId="0471A87D" w14:textId="77777777" w:rsidR="00393599" w:rsidRDefault="005E61D9">
      <w:pPr>
        <w:pStyle w:val="normal0"/>
        <w:spacing w:line="360" w:lineRule="auto"/>
      </w:pPr>
      <w:r>
        <w:rPr>
          <w:rFonts w:ascii="Times New Roman" w:eastAsia="Times New Roman" w:hAnsi="Times New Roman" w:cs="Times New Roman"/>
          <w:sz w:val="24"/>
          <w:szCs w:val="24"/>
        </w:rPr>
        <w:t xml:space="preserve">Consistent with </w:t>
      </w:r>
      <w:proofErr w:type="spellStart"/>
      <w:r>
        <w:rPr>
          <w:rFonts w:ascii="Times New Roman" w:eastAsia="Times New Roman" w:hAnsi="Times New Roman" w:cs="Times New Roman"/>
          <w:sz w:val="24"/>
          <w:szCs w:val="24"/>
        </w:rPr>
        <w:t>biomagnification</w:t>
      </w:r>
      <w:proofErr w:type="spellEnd"/>
      <w:r>
        <w:rPr>
          <w:rFonts w:ascii="Times New Roman" w:eastAsia="Times New Roman" w:hAnsi="Times New Roman" w:cs="Times New Roman"/>
          <w:sz w:val="24"/>
          <w:szCs w:val="24"/>
        </w:rPr>
        <w:t xml:space="preserve"> of toxic elements in aquatic ecosystems (Chen et al. 2010), we found that mercury content in the edible portion of fish increased with fish body size. More than three quarters of the species in our dataset</w:t>
      </w:r>
      <w:bookmarkStart w:id="60" w:name="_GoBack"/>
      <w:bookmarkEnd w:id="60"/>
      <w:r>
        <w:rPr>
          <w:rFonts w:ascii="Times New Roman" w:eastAsia="Times New Roman" w:hAnsi="Times New Roman" w:cs="Times New Roman"/>
          <w:sz w:val="24"/>
          <w:szCs w:val="24"/>
        </w:rPr>
        <w:t xml:space="preserve"> exceeded the recommended dietary intake levels for mercury in a single portion. The species that did not exceed safe mercury exposure limits, as recommended by the Environmental Protection Agency (EPA ref) were all relatively small species, mean body size 3.92kg. Surprisingly, we did not find an effect of trophic level on mercury content.</w:t>
      </w:r>
    </w:p>
    <w:p w14:paraId="17597D42" w14:textId="77777777" w:rsidR="00393599" w:rsidRDefault="00393599">
      <w:pPr>
        <w:pStyle w:val="normal0"/>
        <w:spacing w:line="360" w:lineRule="auto"/>
      </w:pPr>
    </w:p>
    <w:p w14:paraId="5F270924" w14:textId="77777777" w:rsidR="00393599" w:rsidRDefault="005E61D9">
      <w:pPr>
        <w:pStyle w:val="normal0"/>
        <w:spacing w:line="360" w:lineRule="auto"/>
      </w:pPr>
      <w:r>
        <w:rPr>
          <w:rFonts w:ascii="Times New Roman" w:eastAsia="Times New Roman" w:hAnsi="Times New Roman" w:cs="Times New Roman"/>
          <w:b/>
          <w:sz w:val="24"/>
          <w:szCs w:val="24"/>
        </w:rPr>
        <w:t xml:space="preserve">Future directions: Applied </w:t>
      </w:r>
      <w:commentRangeStart w:id="61"/>
      <w:r>
        <w:rPr>
          <w:rFonts w:ascii="Times New Roman" w:eastAsia="Times New Roman" w:hAnsi="Times New Roman" w:cs="Times New Roman"/>
          <w:b/>
          <w:sz w:val="24"/>
          <w:szCs w:val="24"/>
        </w:rPr>
        <w:t>ecological</w:t>
      </w:r>
      <w:commentRangeEnd w:id="61"/>
      <w:r>
        <w:commentReference w:id="61"/>
      </w:r>
      <w:r>
        <w:rPr>
          <w:rFonts w:ascii="Times New Roman" w:eastAsia="Times New Roman" w:hAnsi="Times New Roman" w:cs="Times New Roman"/>
          <w:b/>
          <w:sz w:val="24"/>
          <w:szCs w:val="24"/>
        </w:rPr>
        <w:t xml:space="preserve"> stoichiometry</w:t>
      </w:r>
    </w:p>
    <w:p w14:paraId="7796A4CF" w14:textId="77777777" w:rsidR="00393599" w:rsidRDefault="005E61D9">
      <w:pPr>
        <w:pStyle w:val="normal0"/>
        <w:spacing w:line="360" w:lineRule="auto"/>
      </w:pPr>
      <w:r>
        <w:rPr>
          <w:rFonts w:ascii="Times New Roman" w:eastAsia="Times New Roman" w:hAnsi="Times New Roman" w:cs="Times New Roman"/>
          <w:sz w:val="24"/>
          <w:szCs w:val="24"/>
        </w:rPr>
        <w:t xml:space="preserve">Most existing stoichiometry theory and experiments address macronutrients, such as carbon, nitrogen and phosphorus. The stoichiometry of micronutrients, such as iron or zinc, is much less well documented. Further, the degree of regulation of micronutrients across a range of fish taxa is unknown.  Thus, is it difficult to make predictions about how the content of micronutrients should vary across </w:t>
      </w:r>
      <w:proofErr w:type="gramStart"/>
      <w:r>
        <w:rPr>
          <w:rFonts w:ascii="Times New Roman" w:eastAsia="Times New Roman" w:hAnsi="Times New Roman" w:cs="Times New Roman"/>
          <w:sz w:val="24"/>
          <w:szCs w:val="24"/>
        </w:rPr>
        <w:t>species.</w:t>
      </w:r>
      <w:proofErr w:type="gramEnd"/>
      <w:r>
        <w:rPr>
          <w:rFonts w:ascii="Times New Roman" w:eastAsia="Times New Roman" w:hAnsi="Times New Roman" w:cs="Times New Roman"/>
          <w:sz w:val="24"/>
          <w:szCs w:val="24"/>
        </w:rPr>
        <w:t xml:space="preserve"> </w:t>
      </w:r>
      <w:commentRangeStart w:id="62"/>
      <w:commentRangeStart w:id="63"/>
      <w:r>
        <w:rPr>
          <w:rFonts w:ascii="Times New Roman" w:eastAsia="Times New Roman" w:hAnsi="Times New Roman" w:cs="Times New Roman"/>
          <w:sz w:val="24"/>
          <w:szCs w:val="24"/>
        </w:rPr>
        <w:t>In the context of human nutrition, one of most important benefits that people derive from seafood consumption is not just the calories or protein, but the micronutrients (add refs). As a result, it is important to focus attention on the stoichiometry of micronutrients, particularly iron, zinc, calcium, selenium and essential fatty acids, since those are the most valuable in the human diet.</w:t>
      </w:r>
      <w:commentRangeEnd w:id="62"/>
      <w:r>
        <w:commentReference w:id="62"/>
      </w:r>
      <w:commentRangeEnd w:id="63"/>
      <w:r>
        <w:commentReference w:id="63"/>
      </w:r>
    </w:p>
    <w:p w14:paraId="693D8744" w14:textId="77777777" w:rsidR="00393599" w:rsidRDefault="00393599">
      <w:pPr>
        <w:pStyle w:val="normal0"/>
        <w:spacing w:line="360" w:lineRule="auto"/>
      </w:pPr>
    </w:p>
    <w:p w14:paraId="787B3575" w14:textId="77777777" w:rsidR="00393599" w:rsidRDefault="005E61D9">
      <w:pPr>
        <w:pStyle w:val="normal0"/>
        <w:spacing w:line="360" w:lineRule="auto"/>
      </w:pPr>
      <w:r>
        <w:rPr>
          <w:rFonts w:ascii="Times New Roman" w:eastAsia="Times New Roman" w:hAnsi="Times New Roman" w:cs="Times New Roman"/>
          <w:sz w:val="24"/>
          <w:szCs w:val="24"/>
        </w:rPr>
        <w:t>Establishing the functional role of microelements should enable predictions about how the concentrations of these elements should vary with factors such as body size, temperature and evolutionary history. For example, if some nutrients are under tighter homeostatic control than others, then we might expect those nutrients to be less variable across fish taxa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 For example, in a test of variability of macronutrients, vs. essential micronutrients vs. non-essential elements in aquatic invertebrates, </w:t>
      </w:r>
      <w:proofErr w:type="spellStart"/>
      <w:r>
        <w:rPr>
          <w:rFonts w:ascii="Times New Roman" w:eastAsia="Times New Roman" w:hAnsi="Times New Roman" w:cs="Times New Roman"/>
          <w:sz w:val="24"/>
          <w:szCs w:val="24"/>
        </w:rPr>
        <w:t>Karimi</w:t>
      </w:r>
      <w:proofErr w:type="spellEnd"/>
      <w:r>
        <w:rPr>
          <w:rFonts w:ascii="Times New Roman" w:eastAsia="Times New Roman" w:hAnsi="Times New Roman" w:cs="Times New Roman"/>
          <w:sz w:val="24"/>
          <w:szCs w:val="24"/>
        </w:rPr>
        <w:t xml:space="preserve"> et al. 2006 found that variation in somatic element concentration increased from macronutrients to non-essential elements. </w:t>
      </w:r>
    </w:p>
    <w:p w14:paraId="29BED014" w14:textId="77777777" w:rsidR="00393599" w:rsidRDefault="00393599">
      <w:pPr>
        <w:pStyle w:val="normal0"/>
        <w:spacing w:line="360" w:lineRule="auto"/>
      </w:pPr>
    </w:p>
    <w:p w14:paraId="18414B70" w14:textId="77777777" w:rsidR="00393599" w:rsidRDefault="005E61D9">
      <w:pPr>
        <w:pStyle w:val="normal0"/>
        <w:spacing w:line="360" w:lineRule="auto"/>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allometry</w:t>
      </w:r>
      <w:proofErr w:type="spellEnd"/>
      <w:r>
        <w:rPr>
          <w:rFonts w:ascii="Times New Roman" w:eastAsia="Times New Roman" w:hAnsi="Times New Roman" w:cs="Times New Roman"/>
          <w:sz w:val="24"/>
          <w:szCs w:val="24"/>
        </w:rPr>
        <w:t xml:space="preserve"> of micronutrients is relatively poorly understood relative to macronutrients.</w:t>
      </w:r>
    </w:p>
    <w:p w14:paraId="1BF7B5B2" w14:textId="77777777" w:rsidR="00393599" w:rsidRDefault="005E61D9">
      <w:pPr>
        <w:pStyle w:val="normal0"/>
        <w:spacing w:line="360" w:lineRule="auto"/>
      </w:pPr>
      <w:r>
        <w:rPr>
          <w:rFonts w:ascii="Times New Roman" w:eastAsia="Times New Roman" w:hAnsi="Times New Roman" w:cs="Times New Roman"/>
          <w:sz w:val="24"/>
          <w:szCs w:val="24"/>
          <w:highlight w:val="yellow"/>
        </w:rPr>
        <w:lastRenderedPageBreak/>
        <w:t>{</w:t>
      </w:r>
      <w:proofErr w:type="gramStart"/>
      <w:r>
        <w:rPr>
          <w:rFonts w:ascii="Times New Roman" w:eastAsia="Times New Roman" w:hAnsi="Times New Roman" w:cs="Times New Roman"/>
          <w:sz w:val="24"/>
          <w:szCs w:val="24"/>
          <w:highlight w:val="yellow"/>
        </w:rPr>
        <w:t>more</w:t>
      </w:r>
      <w:proofErr w:type="gramEnd"/>
      <w:r>
        <w:rPr>
          <w:rFonts w:ascii="Times New Roman" w:eastAsia="Times New Roman" w:hAnsi="Times New Roman" w:cs="Times New Roman"/>
          <w:sz w:val="24"/>
          <w:szCs w:val="24"/>
          <w:highlight w:val="yellow"/>
        </w:rPr>
        <w:t xml:space="preserve"> to come here…}</w:t>
      </w:r>
    </w:p>
    <w:p w14:paraId="09023560" w14:textId="77777777" w:rsidR="00393599" w:rsidRDefault="00393599">
      <w:pPr>
        <w:pStyle w:val="normal0"/>
        <w:spacing w:line="360" w:lineRule="auto"/>
      </w:pPr>
    </w:p>
    <w:p w14:paraId="34C650D5" w14:textId="77777777" w:rsidR="00393599" w:rsidRDefault="005E61D9">
      <w:pPr>
        <w:pStyle w:val="normal0"/>
        <w:spacing w:line="360" w:lineRule="auto"/>
      </w:pPr>
      <w:r>
        <w:rPr>
          <w:rFonts w:ascii="Times New Roman" w:eastAsia="Times New Roman" w:hAnsi="Times New Roman" w:cs="Times New Roman"/>
          <w:sz w:val="24"/>
          <w:szCs w:val="24"/>
        </w:rPr>
        <w:t>Finally, correctly predicting the human nutritional value of fish species depends not just on the elemental stoichiometry of the species, but also on the human dietary practices associated with the species. In general, including a larger proportion of the fish tissues in the edible portion should increase the nutritional value of the fish species. For example, fish eyes and heads can be valuable sources of vitamin A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Roos</w:t>
      </w:r>
      <w:proofErr w:type="spellEnd"/>
      <w:r>
        <w:rPr>
          <w:rFonts w:ascii="Times New Roman" w:eastAsia="Times New Roman" w:hAnsi="Times New Roman" w:cs="Times New Roman"/>
          <w:sz w:val="24"/>
          <w:szCs w:val="24"/>
        </w:rPr>
        <w:t xml:space="preserve"> et al. 2007). </w:t>
      </w:r>
    </w:p>
    <w:p w14:paraId="3717D49F" w14:textId="77777777" w:rsidR="00393599" w:rsidRDefault="00393599">
      <w:pPr>
        <w:pStyle w:val="normal0"/>
        <w:spacing w:line="360" w:lineRule="auto"/>
      </w:pPr>
    </w:p>
    <w:p w14:paraId="2844980D" w14:textId="77777777" w:rsidR="00393599" w:rsidRDefault="005E61D9">
      <w:pPr>
        <w:pStyle w:val="normal0"/>
        <w:spacing w:line="360" w:lineRule="auto"/>
      </w:pPr>
      <w:r>
        <w:rPr>
          <w:rFonts w:ascii="Times New Roman" w:eastAsia="Times New Roman" w:hAnsi="Times New Roman" w:cs="Times New Roman"/>
          <w:b/>
          <w:sz w:val="24"/>
          <w:szCs w:val="24"/>
        </w:rPr>
        <w:t>Conclusions</w:t>
      </w:r>
    </w:p>
    <w:p w14:paraId="6A89FEB7" w14:textId="77777777" w:rsidR="00393599" w:rsidRDefault="005E61D9">
      <w:pPr>
        <w:pStyle w:val="normal0"/>
        <w:spacing w:line="360" w:lineRule="auto"/>
      </w:pPr>
      <w:proofErr w:type="gramStart"/>
      <w:r>
        <w:rPr>
          <w:rFonts w:ascii="Times New Roman" w:eastAsia="Times New Roman" w:hAnsi="Times New Roman" w:cs="Times New Roman"/>
          <w:sz w:val="24"/>
          <w:szCs w:val="24"/>
        </w:rPr>
        <w:t>something</w:t>
      </w:r>
      <w:proofErr w:type="gramEnd"/>
      <w:r>
        <w:rPr>
          <w:rFonts w:ascii="Times New Roman" w:eastAsia="Times New Roman" w:hAnsi="Times New Roman" w:cs="Times New Roman"/>
          <w:sz w:val="24"/>
          <w:szCs w:val="24"/>
        </w:rPr>
        <w:t xml:space="preserve"> that ties together results and  future directions in the context of ecology and human nutrition</w:t>
      </w:r>
    </w:p>
    <w:p w14:paraId="4AFDA412" w14:textId="77777777" w:rsidR="00393599" w:rsidRDefault="00393599">
      <w:pPr>
        <w:pStyle w:val="normal0"/>
        <w:spacing w:line="360" w:lineRule="auto"/>
      </w:pPr>
    </w:p>
    <w:p w14:paraId="7F8C2E76" w14:textId="77777777" w:rsidR="00393599" w:rsidRDefault="005E61D9">
      <w:pPr>
        <w:pStyle w:val="normal0"/>
        <w:spacing w:line="360" w:lineRule="auto"/>
      </w:pPr>
      <w:r>
        <w:rPr>
          <w:rFonts w:ascii="Times New Roman" w:eastAsia="Times New Roman" w:hAnsi="Times New Roman" w:cs="Times New Roman"/>
          <w:sz w:val="24"/>
          <w:szCs w:val="24"/>
        </w:rPr>
        <w:t>We have identified two traits, body size and thermal niche, both of which are related to temperature and are correlated with the micronutrient content of fish tissue. With these established scaling relationships, we can estimate how the distribution of traits in an ecosystem, such as the distribution of body sizes, influences the nutritional profile of the fish assemblage as whole. This is an important step towards understanding the mechanisms underlying the nutritional benefits that humans derive from aquatic ecosystems.</w:t>
      </w:r>
    </w:p>
    <w:p w14:paraId="3FDF6299" w14:textId="77777777" w:rsidR="00393599" w:rsidRDefault="00393599">
      <w:pPr>
        <w:pStyle w:val="normal0"/>
        <w:spacing w:line="360" w:lineRule="auto"/>
      </w:pPr>
    </w:p>
    <w:p w14:paraId="77D659A0" w14:textId="77777777" w:rsidR="00393599" w:rsidRDefault="00393599">
      <w:pPr>
        <w:pStyle w:val="normal0"/>
        <w:spacing w:line="360" w:lineRule="auto"/>
      </w:pPr>
    </w:p>
    <w:p w14:paraId="75394B5A" w14:textId="77777777" w:rsidR="00393599" w:rsidRDefault="00393599">
      <w:pPr>
        <w:pStyle w:val="normal0"/>
        <w:spacing w:line="360" w:lineRule="auto"/>
      </w:pPr>
    </w:p>
    <w:p w14:paraId="320CC231" w14:textId="77777777" w:rsidR="00393599" w:rsidRDefault="005E61D9">
      <w:pPr>
        <w:pStyle w:val="normal0"/>
        <w:spacing w:line="360" w:lineRule="auto"/>
      </w:pPr>
      <w:r>
        <w:rPr>
          <w:rFonts w:ascii="Times New Roman" w:eastAsia="Times New Roman" w:hAnsi="Times New Roman" w:cs="Times New Roman"/>
          <w:b/>
          <w:sz w:val="24"/>
          <w:szCs w:val="24"/>
        </w:rPr>
        <w:t>References</w:t>
      </w:r>
    </w:p>
    <w:p w14:paraId="2E82AD71" w14:textId="77777777" w:rsidR="00393599" w:rsidRDefault="005E61D9">
      <w:pPr>
        <w:pStyle w:val="normal0"/>
        <w:spacing w:line="360" w:lineRule="auto"/>
      </w:pPr>
      <w:r>
        <w:rPr>
          <w:rFonts w:ascii="Times New Roman" w:eastAsia="Times New Roman" w:hAnsi="Times New Roman" w:cs="Times New Roman"/>
          <w:sz w:val="24"/>
          <w:szCs w:val="24"/>
        </w:rPr>
        <w:t xml:space="preserve">Andersen M, </w:t>
      </w:r>
      <w:proofErr w:type="spellStart"/>
      <w:r>
        <w:rPr>
          <w:rFonts w:ascii="Times New Roman" w:eastAsia="Times New Roman" w:hAnsi="Times New Roman" w:cs="Times New Roman"/>
          <w:sz w:val="24"/>
          <w:szCs w:val="24"/>
        </w:rPr>
        <w:t>Hauggaard</w:t>
      </w:r>
      <w:proofErr w:type="spellEnd"/>
      <w:r>
        <w:rPr>
          <w:rFonts w:ascii="Times New Roman" w:eastAsia="Times New Roman" w:hAnsi="Times New Roman" w:cs="Times New Roman"/>
          <w:sz w:val="24"/>
          <w:szCs w:val="24"/>
        </w:rPr>
        <w:t xml:space="preserve">-Nielsen H, </w:t>
      </w:r>
      <w:proofErr w:type="spellStart"/>
      <w:r>
        <w:rPr>
          <w:rFonts w:ascii="Times New Roman" w:eastAsia="Times New Roman" w:hAnsi="Times New Roman" w:cs="Times New Roman"/>
          <w:sz w:val="24"/>
          <w:szCs w:val="24"/>
        </w:rPr>
        <w:t>Ambus</w:t>
      </w:r>
      <w:proofErr w:type="spellEnd"/>
      <w:r>
        <w:rPr>
          <w:rFonts w:ascii="Times New Roman" w:eastAsia="Times New Roman" w:hAnsi="Times New Roman" w:cs="Times New Roman"/>
          <w:sz w:val="24"/>
          <w:szCs w:val="24"/>
        </w:rPr>
        <w:t xml:space="preserve"> P, Jensen E. 2004 Biomass production, symbiotic nitrogen fixation and inorganic N use in dual and tri-component annual intercrops. Plant Soil 2004</w:t>
      </w:r>
      <w:proofErr w:type="gramStart"/>
      <w:r>
        <w:rPr>
          <w:rFonts w:ascii="Times New Roman" w:eastAsia="Times New Roman" w:hAnsi="Times New Roman" w:cs="Times New Roman"/>
          <w:sz w:val="24"/>
          <w:szCs w:val="24"/>
        </w:rPr>
        <w:t>;266:273</w:t>
      </w:r>
      <w:proofErr w:type="gramEnd"/>
      <w:r>
        <w:rPr>
          <w:rFonts w:ascii="Times New Roman" w:eastAsia="Times New Roman" w:hAnsi="Times New Roman" w:cs="Times New Roman"/>
          <w:sz w:val="24"/>
          <w:szCs w:val="24"/>
        </w:rPr>
        <w:t xml:space="preserve">–87. </w:t>
      </w:r>
    </w:p>
    <w:p w14:paraId="66448125" w14:textId="77777777" w:rsidR="00393599" w:rsidRDefault="00393599">
      <w:pPr>
        <w:pStyle w:val="normal0"/>
        <w:spacing w:line="360" w:lineRule="auto"/>
      </w:pPr>
    </w:p>
    <w:p w14:paraId="6D1B5203" w14:textId="77777777" w:rsidR="00393599" w:rsidRDefault="005E61D9">
      <w:pPr>
        <w:pStyle w:val="normal0"/>
        <w:spacing w:line="360" w:lineRule="auto"/>
      </w:pPr>
      <w:r>
        <w:rPr>
          <w:rFonts w:ascii="Times New Roman" w:eastAsia="Times New Roman" w:hAnsi="Times New Roman" w:cs="Times New Roman"/>
          <w:sz w:val="24"/>
          <w:szCs w:val="24"/>
        </w:rPr>
        <w:t xml:space="preserve">Burnham, K. P., and D. R. Anderson. 2002. Model selection and </w:t>
      </w:r>
      <w:proofErr w:type="spellStart"/>
      <w:r>
        <w:rPr>
          <w:rFonts w:ascii="Times New Roman" w:eastAsia="Times New Roman" w:hAnsi="Times New Roman" w:cs="Times New Roman"/>
          <w:sz w:val="24"/>
          <w:szCs w:val="24"/>
        </w:rPr>
        <w:t>multimodel</w:t>
      </w:r>
      <w:proofErr w:type="spellEnd"/>
      <w:r>
        <w:rPr>
          <w:rFonts w:ascii="Times New Roman" w:eastAsia="Times New Roman" w:hAnsi="Times New Roman" w:cs="Times New Roman"/>
          <w:sz w:val="24"/>
          <w:szCs w:val="24"/>
        </w:rPr>
        <w:t xml:space="preserve"> inference. Springer-</w:t>
      </w:r>
      <w:proofErr w:type="spellStart"/>
      <w:r>
        <w:rPr>
          <w:rFonts w:ascii="Times New Roman" w:eastAsia="Times New Roman" w:hAnsi="Times New Roman" w:cs="Times New Roman"/>
          <w:sz w:val="24"/>
          <w:szCs w:val="24"/>
        </w:rPr>
        <w:t>Verlag</w:t>
      </w:r>
      <w:proofErr w:type="spellEnd"/>
      <w:r>
        <w:rPr>
          <w:rFonts w:ascii="Times New Roman" w:eastAsia="Times New Roman" w:hAnsi="Times New Roman" w:cs="Times New Roman"/>
          <w:sz w:val="24"/>
          <w:szCs w:val="24"/>
        </w:rPr>
        <w:t>, New York.</w:t>
      </w:r>
    </w:p>
    <w:p w14:paraId="4C263AAB" w14:textId="77777777" w:rsidR="00393599" w:rsidRDefault="00393599">
      <w:pPr>
        <w:pStyle w:val="normal0"/>
        <w:spacing w:line="360" w:lineRule="auto"/>
      </w:pPr>
    </w:p>
    <w:p w14:paraId="71A59C71" w14:textId="77777777" w:rsidR="00393599" w:rsidRDefault="005E61D9">
      <w:pPr>
        <w:pStyle w:val="normal0"/>
        <w:spacing w:line="360" w:lineRule="auto"/>
      </w:pPr>
      <w:proofErr w:type="gramStart"/>
      <w:r>
        <w:rPr>
          <w:rFonts w:ascii="Times New Roman" w:eastAsia="Times New Roman" w:hAnsi="Times New Roman" w:cs="Times New Roman"/>
          <w:sz w:val="24"/>
          <w:szCs w:val="24"/>
        </w:rPr>
        <w:t>FAO/INFOODS (2014).</w:t>
      </w:r>
      <w:proofErr w:type="gramEnd"/>
      <w:r>
        <w:rPr>
          <w:rFonts w:ascii="Times New Roman" w:eastAsia="Times New Roman" w:hAnsi="Times New Roman" w:cs="Times New Roman"/>
          <w:sz w:val="24"/>
          <w:szCs w:val="24"/>
        </w:rPr>
        <w:t xml:space="preserve"> FAO/INFOODS Food Composition Database for Biodiversity version 2.0 - BioFoodComp2.0. Rome: FAO. Retrieved July 2014, from</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http://www.fao.org/infoods/infoods/food-biodiversity/en/</w:t>
        </w:r>
      </w:hyperlink>
      <w:r>
        <w:rPr>
          <w:rFonts w:ascii="Times New Roman" w:eastAsia="Times New Roman" w:hAnsi="Times New Roman" w:cs="Times New Roman"/>
          <w:sz w:val="24"/>
          <w:szCs w:val="24"/>
        </w:rPr>
        <w:t>.</w:t>
      </w:r>
    </w:p>
    <w:p w14:paraId="796F9196" w14:textId="77777777" w:rsidR="00393599" w:rsidRDefault="00393599">
      <w:pPr>
        <w:pStyle w:val="normal0"/>
        <w:spacing w:line="360" w:lineRule="auto"/>
      </w:pPr>
    </w:p>
    <w:p w14:paraId="48310F1E" w14:textId="77777777" w:rsidR="00393599" w:rsidRDefault="005E61D9">
      <w:pPr>
        <w:pStyle w:val="normal0"/>
        <w:spacing w:line="360" w:lineRule="auto"/>
      </w:pP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R. and D. </w:t>
      </w:r>
      <w:proofErr w:type="spellStart"/>
      <w:r>
        <w:rPr>
          <w:rFonts w:ascii="Times New Roman" w:eastAsia="Times New Roman" w:hAnsi="Times New Roman" w:cs="Times New Roman"/>
          <w:sz w:val="24"/>
          <w:szCs w:val="24"/>
        </w:rPr>
        <w:t>Pauly</w:t>
      </w:r>
      <w:proofErr w:type="spellEnd"/>
      <w:r>
        <w:rPr>
          <w:rFonts w:ascii="Times New Roman" w:eastAsia="Times New Roman" w:hAnsi="Times New Roman" w:cs="Times New Roman"/>
          <w:sz w:val="24"/>
          <w:szCs w:val="24"/>
        </w:rPr>
        <w:t xml:space="preserve">. Editors. 2014.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World Wide Web electronic publication.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www.fishbase.org</w:t>
      </w:r>
      <w:proofErr w:type="gramEnd"/>
      <w:r>
        <w:rPr>
          <w:rFonts w:ascii="Times New Roman" w:eastAsia="Times New Roman" w:hAnsi="Times New Roman" w:cs="Times New Roman"/>
          <w:sz w:val="24"/>
          <w:szCs w:val="24"/>
        </w:rPr>
        <w:t>, version (08/2014).</w:t>
      </w:r>
    </w:p>
    <w:p w14:paraId="1D1DD3D5" w14:textId="77777777" w:rsidR="00393599" w:rsidRDefault="00393599">
      <w:pPr>
        <w:pStyle w:val="normal0"/>
        <w:spacing w:line="360" w:lineRule="auto"/>
      </w:pPr>
    </w:p>
    <w:p w14:paraId="1C54555E" w14:textId="77777777" w:rsidR="00393599" w:rsidRDefault="005E61D9">
      <w:pPr>
        <w:pStyle w:val="normal0"/>
        <w:spacing w:line="360" w:lineRule="auto"/>
      </w:pPr>
      <w:proofErr w:type="spellStart"/>
      <w:r>
        <w:rPr>
          <w:rFonts w:ascii="Times New Roman" w:eastAsia="Times New Roman" w:hAnsi="Times New Roman" w:cs="Times New Roman"/>
          <w:sz w:val="24"/>
          <w:szCs w:val="24"/>
        </w:rPr>
        <w:t>Froese</w:t>
      </w:r>
      <w:proofErr w:type="spellEnd"/>
      <w:r>
        <w:rPr>
          <w:rFonts w:ascii="Times New Roman" w:eastAsia="Times New Roman" w:hAnsi="Times New Roman" w:cs="Times New Roman"/>
          <w:sz w:val="24"/>
          <w:szCs w:val="24"/>
        </w:rPr>
        <w:t xml:space="preserve">, R., J. Thorson and R.B. Reyes Jr., 2013. </w:t>
      </w:r>
      <w:proofErr w:type="gramStart"/>
      <w:r>
        <w:rPr>
          <w:rFonts w:ascii="Times New Roman" w:eastAsia="Times New Roman" w:hAnsi="Times New Roman" w:cs="Times New Roman"/>
          <w:sz w:val="24"/>
          <w:szCs w:val="24"/>
        </w:rPr>
        <w:t>A Bayesian approach for estimating length-weight relationships in fishes.</w:t>
      </w:r>
      <w:proofErr w:type="gramEnd"/>
      <w:r>
        <w:rPr>
          <w:rFonts w:ascii="Times New Roman" w:eastAsia="Times New Roman" w:hAnsi="Times New Roman" w:cs="Times New Roman"/>
          <w:sz w:val="24"/>
          <w:szCs w:val="24"/>
        </w:rPr>
        <w:t xml:space="preserve"> J. Appl. </w:t>
      </w:r>
      <w:proofErr w:type="spellStart"/>
      <w:r>
        <w:rPr>
          <w:rFonts w:ascii="Times New Roman" w:eastAsia="Times New Roman" w:hAnsi="Times New Roman" w:cs="Times New Roman"/>
          <w:sz w:val="24"/>
          <w:szCs w:val="24"/>
        </w:rPr>
        <w:t>Ichthyol</w:t>
      </w:r>
      <w:proofErr w:type="spellEnd"/>
      <w:r>
        <w:rPr>
          <w:rFonts w:ascii="Times New Roman" w:eastAsia="Times New Roman" w:hAnsi="Times New Roman" w:cs="Times New Roman"/>
          <w:sz w:val="24"/>
          <w:szCs w:val="24"/>
        </w:rPr>
        <w:t>. (2013)</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-7.</w:t>
      </w:r>
    </w:p>
    <w:p w14:paraId="6A5BB975" w14:textId="77777777" w:rsidR="00393599" w:rsidRDefault="00393599">
      <w:pPr>
        <w:pStyle w:val="normal0"/>
        <w:spacing w:line="360" w:lineRule="auto"/>
      </w:pPr>
    </w:p>
    <w:p w14:paraId="5BE6B430" w14:textId="77777777" w:rsidR="00393599" w:rsidRDefault="005E61D9">
      <w:pPr>
        <w:pStyle w:val="normal0"/>
        <w:spacing w:line="360" w:lineRule="auto"/>
      </w:pPr>
      <w:proofErr w:type="spellStart"/>
      <w:r>
        <w:rPr>
          <w:rFonts w:ascii="Times New Roman" w:eastAsia="Times New Roman" w:hAnsi="Times New Roman" w:cs="Times New Roman"/>
          <w:sz w:val="24"/>
          <w:szCs w:val="24"/>
        </w:rPr>
        <w:t>Kawarazuka</w:t>
      </w:r>
      <w:proofErr w:type="spellEnd"/>
      <w:r>
        <w:rPr>
          <w:rFonts w:ascii="Times New Roman" w:eastAsia="Times New Roman" w:hAnsi="Times New Roman" w:cs="Times New Roman"/>
          <w:sz w:val="24"/>
          <w:szCs w:val="24"/>
        </w:rPr>
        <w:t xml:space="preserve">, N., &amp; </w:t>
      </w:r>
      <w:proofErr w:type="spellStart"/>
      <w:r>
        <w:rPr>
          <w:rFonts w:ascii="Times New Roman" w:eastAsia="Times New Roman" w:hAnsi="Times New Roman" w:cs="Times New Roman"/>
          <w:sz w:val="24"/>
          <w:szCs w:val="24"/>
        </w:rPr>
        <w:t>Béné</w:t>
      </w:r>
      <w:proofErr w:type="spellEnd"/>
      <w:r>
        <w:rPr>
          <w:rFonts w:ascii="Times New Roman" w:eastAsia="Times New Roman" w:hAnsi="Times New Roman" w:cs="Times New Roman"/>
          <w:sz w:val="24"/>
          <w:szCs w:val="24"/>
        </w:rPr>
        <w:t xml:space="preserve">, C. (2011). The potential role of small fish species in improving micronutrient deficiencies in developing countries: building evidence. Public Health Nutrition, 14(11), 1927–1938. </w:t>
      </w:r>
      <w:proofErr w:type="gramStart"/>
      <w:r>
        <w:rPr>
          <w:rFonts w:ascii="Times New Roman" w:eastAsia="Times New Roman" w:hAnsi="Times New Roman" w:cs="Times New Roman"/>
          <w:sz w:val="24"/>
          <w:szCs w:val="24"/>
        </w:rPr>
        <w:t>doi:10.1017</w:t>
      </w:r>
      <w:proofErr w:type="gramEnd"/>
      <w:r>
        <w:rPr>
          <w:rFonts w:ascii="Times New Roman" w:eastAsia="Times New Roman" w:hAnsi="Times New Roman" w:cs="Times New Roman"/>
          <w:sz w:val="24"/>
          <w:szCs w:val="24"/>
        </w:rPr>
        <w:t>/S1368980011000814</w:t>
      </w:r>
    </w:p>
    <w:p w14:paraId="3C9B8ADA" w14:textId="77777777" w:rsidR="00393599" w:rsidRDefault="00393599">
      <w:pPr>
        <w:pStyle w:val="normal0"/>
        <w:spacing w:line="360" w:lineRule="auto"/>
      </w:pPr>
    </w:p>
    <w:p w14:paraId="362A98E0" w14:textId="77777777" w:rsidR="00393599" w:rsidRDefault="005E61D9">
      <w:pPr>
        <w:pStyle w:val="normal0"/>
        <w:spacing w:line="360" w:lineRule="auto"/>
      </w:pP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H. V., &amp; </w:t>
      </w:r>
      <w:proofErr w:type="spellStart"/>
      <w:r>
        <w:rPr>
          <w:rFonts w:ascii="Times New Roman" w:eastAsia="Times New Roman" w:hAnsi="Times New Roman" w:cs="Times New Roman"/>
          <w:sz w:val="24"/>
          <w:szCs w:val="24"/>
        </w:rPr>
        <w:t>Receveur</w:t>
      </w:r>
      <w:proofErr w:type="spellEnd"/>
      <w:r>
        <w:rPr>
          <w:rFonts w:ascii="Times New Roman" w:eastAsia="Times New Roman" w:hAnsi="Times New Roman" w:cs="Times New Roman"/>
          <w:sz w:val="24"/>
          <w:szCs w:val="24"/>
        </w:rPr>
        <w:t xml:space="preserve">, O. (2007). Local cultural animal food contributes high levels of nutrients for Arctic Canadian Indigenous adults and children. </w:t>
      </w:r>
      <w:proofErr w:type="gramStart"/>
      <w:r>
        <w:rPr>
          <w:rFonts w:ascii="Times New Roman" w:eastAsia="Times New Roman" w:hAnsi="Times New Roman" w:cs="Times New Roman"/>
          <w:sz w:val="24"/>
          <w:szCs w:val="24"/>
        </w:rPr>
        <w:t>The Journal of nutrition, 137(4), 1110–1114.</w:t>
      </w:r>
      <w:proofErr w:type="gramEnd"/>
    </w:p>
    <w:p w14:paraId="1B378E63" w14:textId="77777777" w:rsidR="00393599" w:rsidRDefault="00393599">
      <w:pPr>
        <w:pStyle w:val="normal0"/>
        <w:spacing w:line="360" w:lineRule="auto"/>
      </w:pPr>
    </w:p>
    <w:p w14:paraId="3D5E2A9B" w14:textId="77777777" w:rsidR="00393599" w:rsidRDefault="005E61D9">
      <w:pPr>
        <w:pStyle w:val="normal0"/>
        <w:spacing w:line="360" w:lineRule="auto"/>
      </w:pPr>
      <w:proofErr w:type="spellStart"/>
      <w:r>
        <w:rPr>
          <w:rFonts w:ascii="Times New Roman" w:eastAsia="Times New Roman" w:hAnsi="Times New Roman" w:cs="Times New Roman"/>
          <w:sz w:val="24"/>
          <w:szCs w:val="24"/>
        </w:rPr>
        <w:t>Kuhnlein</w:t>
      </w:r>
      <w:proofErr w:type="spellEnd"/>
      <w:r>
        <w:rPr>
          <w:rFonts w:ascii="Times New Roman" w:eastAsia="Times New Roman" w:hAnsi="Times New Roman" w:cs="Times New Roman"/>
          <w:sz w:val="24"/>
          <w:szCs w:val="24"/>
        </w:rPr>
        <w:t xml:space="preserve">, H. V., Erasmus, B., &amp; </w:t>
      </w:r>
      <w:proofErr w:type="spellStart"/>
      <w:r>
        <w:rPr>
          <w:rFonts w:ascii="Times New Roman" w:eastAsia="Times New Roman" w:hAnsi="Times New Roman" w:cs="Times New Roman"/>
          <w:sz w:val="24"/>
          <w:szCs w:val="24"/>
        </w:rPr>
        <w:t>Spigelski</w:t>
      </w:r>
      <w:proofErr w:type="spellEnd"/>
      <w:r>
        <w:rPr>
          <w:rFonts w:ascii="Times New Roman" w:eastAsia="Times New Roman" w:hAnsi="Times New Roman" w:cs="Times New Roman"/>
          <w:sz w:val="24"/>
          <w:szCs w:val="24"/>
        </w:rPr>
        <w:t>, D. (2009). Indigenous peoples' food systems: the many dimensions of culture, diversity and environment for nutrition and health.</w:t>
      </w:r>
    </w:p>
    <w:p w14:paraId="60955074" w14:textId="77777777" w:rsidR="00393599" w:rsidRDefault="00393599">
      <w:pPr>
        <w:pStyle w:val="normal0"/>
        <w:spacing w:line="360" w:lineRule="auto"/>
      </w:pPr>
    </w:p>
    <w:p w14:paraId="5B3C4B4E" w14:textId="77777777" w:rsidR="00393599" w:rsidRDefault="005E61D9">
      <w:pPr>
        <w:pStyle w:val="normal0"/>
        <w:spacing w:line="360" w:lineRule="auto"/>
      </w:pPr>
      <w:proofErr w:type="gramStart"/>
      <w:r>
        <w:rPr>
          <w:rFonts w:ascii="Times New Roman" w:eastAsia="Times New Roman" w:hAnsi="Times New Roman" w:cs="Times New Roman"/>
          <w:sz w:val="24"/>
          <w:szCs w:val="24"/>
        </w:rPr>
        <w:t xml:space="preserve">Nowak, V., </w:t>
      </w:r>
      <w:proofErr w:type="spellStart"/>
      <w:r>
        <w:rPr>
          <w:rFonts w:ascii="Times New Roman" w:eastAsia="Times New Roman" w:hAnsi="Times New Roman" w:cs="Times New Roman"/>
          <w:sz w:val="24"/>
          <w:szCs w:val="24"/>
        </w:rPr>
        <w:t>Rittenschober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Exler</w:t>
      </w:r>
      <w:proofErr w:type="spellEnd"/>
      <w:r>
        <w:rPr>
          <w:rFonts w:ascii="Times New Roman" w:eastAsia="Times New Roman" w:hAnsi="Times New Roman" w:cs="Times New Roman"/>
          <w:sz w:val="24"/>
          <w:szCs w:val="24"/>
        </w:rPr>
        <w:t xml:space="preserve">, J., and U. R. </w:t>
      </w:r>
      <w:proofErr w:type="spellStart"/>
      <w:r>
        <w:rPr>
          <w:rFonts w:ascii="Times New Roman" w:eastAsia="Times New Roman" w:hAnsi="Times New Roman" w:cs="Times New Roman"/>
          <w:sz w:val="24"/>
          <w:szCs w:val="24"/>
        </w:rPr>
        <w:t>Charrondiere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Proposal on the usage of conversion factors for fatty acids in fish and shellfish, Food Chemistry, Volume 153, 15 June 2014, Pages 457-463</w:t>
      </w:r>
    </w:p>
    <w:p w14:paraId="3321CF05" w14:textId="77777777" w:rsidR="00393599" w:rsidRDefault="00393599">
      <w:pPr>
        <w:pStyle w:val="normal0"/>
        <w:spacing w:line="360" w:lineRule="auto"/>
      </w:pPr>
    </w:p>
    <w:p w14:paraId="330FCAEF" w14:textId="77777777" w:rsidR="00393599" w:rsidRDefault="005E61D9">
      <w:pPr>
        <w:pStyle w:val="normal0"/>
        <w:spacing w:line="360" w:lineRule="auto"/>
      </w:pPr>
      <w:r>
        <w:rPr>
          <w:rFonts w:ascii="Times New Roman" w:eastAsia="Times New Roman" w:hAnsi="Times New Roman" w:cs="Times New Roman"/>
          <w:sz w:val="24"/>
          <w:szCs w:val="24"/>
        </w:rPr>
        <w:t xml:space="preserve">Tewksbury J, Reagan K, </w:t>
      </w:r>
      <w:proofErr w:type="spellStart"/>
      <w:r>
        <w:rPr>
          <w:rFonts w:ascii="Times New Roman" w:eastAsia="Times New Roman" w:hAnsi="Times New Roman" w:cs="Times New Roman"/>
          <w:sz w:val="24"/>
          <w:szCs w:val="24"/>
        </w:rPr>
        <w:t>Machnicki</w:t>
      </w:r>
      <w:proofErr w:type="spellEnd"/>
      <w:r>
        <w:rPr>
          <w:rFonts w:ascii="Times New Roman" w:eastAsia="Times New Roman" w:hAnsi="Times New Roman" w:cs="Times New Roman"/>
          <w:sz w:val="24"/>
          <w:szCs w:val="24"/>
        </w:rPr>
        <w:t xml:space="preserve"> N, Carlo T, </w:t>
      </w:r>
      <w:proofErr w:type="spellStart"/>
      <w:r>
        <w:rPr>
          <w:rFonts w:ascii="Times New Roman" w:eastAsia="Times New Roman" w:hAnsi="Times New Roman" w:cs="Times New Roman"/>
          <w:sz w:val="24"/>
          <w:szCs w:val="24"/>
        </w:rPr>
        <w:t>Haak</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Peñaloza</w:t>
      </w:r>
      <w:proofErr w:type="spellEnd"/>
      <w:r>
        <w:rPr>
          <w:rFonts w:ascii="Times New Roman" w:eastAsia="Times New Roman" w:hAnsi="Times New Roman" w:cs="Times New Roman"/>
          <w:sz w:val="24"/>
          <w:szCs w:val="24"/>
        </w:rPr>
        <w:t xml:space="preserve"> AC, </w:t>
      </w:r>
      <w:proofErr w:type="spellStart"/>
      <w:r>
        <w:rPr>
          <w:rFonts w:ascii="Times New Roman" w:eastAsia="Times New Roman" w:hAnsi="Times New Roman" w:cs="Times New Roman"/>
          <w:sz w:val="24"/>
          <w:szCs w:val="24"/>
        </w:rPr>
        <w:t>Levey</w:t>
      </w:r>
      <w:proofErr w:type="spellEnd"/>
      <w:r>
        <w:rPr>
          <w:rFonts w:ascii="Times New Roman" w:eastAsia="Times New Roman" w:hAnsi="Times New Roman" w:cs="Times New Roman"/>
          <w:sz w:val="24"/>
          <w:szCs w:val="24"/>
        </w:rPr>
        <w:t xml:space="preserve"> D. Evolutionary ecology of pungency in wild </w:t>
      </w:r>
      <w:proofErr w:type="spellStart"/>
      <w:r>
        <w:rPr>
          <w:rFonts w:ascii="Times New Roman" w:eastAsia="Times New Roman" w:hAnsi="Times New Roman" w:cs="Times New Roman"/>
          <w:sz w:val="24"/>
          <w:szCs w:val="24"/>
        </w:rPr>
        <w:t>chilies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Natl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xml:space="preserve"> U S A 2008</w:t>
      </w:r>
      <w:proofErr w:type="gramStart"/>
      <w:r>
        <w:rPr>
          <w:rFonts w:ascii="Times New Roman" w:eastAsia="Times New Roman" w:hAnsi="Times New Roman" w:cs="Times New Roman"/>
          <w:sz w:val="24"/>
          <w:szCs w:val="24"/>
        </w:rPr>
        <w:t>;105:11808</w:t>
      </w:r>
      <w:proofErr w:type="gramEnd"/>
      <w:r>
        <w:rPr>
          <w:rFonts w:ascii="Times New Roman" w:eastAsia="Times New Roman" w:hAnsi="Times New Roman" w:cs="Times New Roman"/>
          <w:sz w:val="24"/>
          <w:szCs w:val="24"/>
        </w:rPr>
        <w:t>–11.</w:t>
      </w:r>
    </w:p>
    <w:p w14:paraId="7FE8FDAD" w14:textId="77777777" w:rsidR="00393599" w:rsidRDefault="005E61D9">
      <w:pPr>
        <w:pStyle w:val="normal0"/>
        <w:spacing w:line="360" w:lineRule="auto"/>
      </w:pPr>
      <w:r>
        <w:rPr>
          <w:rFonts w:ascii="Times New Roman" w:eastAsia="Times New Roman" w:hAnsi="Times New Roman" w:cs="Times New Roman"/>
          <w:sz w:val="24"/>
          <w:szCs w:val="24"/>
        </w:rPr>
        <w:t>US Department of Agriculture (2012) National nutrient database.</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http://fnic.nal.usda.gov/nal_display/index.php?info_center54&amp;tax_level52&amp;tax_subject5279&amp;to</w:t>
        </w:r>
      </w:hyperlink>
    </w:p>
    <w:p w14:paraId="2858C14C" w14:textId="77777777" w:rsidR="00393599" w:rsidRDefault="00E5594D">
      <w:pPr>
        <w:pStyle w:val="normal0"/>
        <w:spacing w:line="360" w:lineRule="auto"/>
      </w:pPr>
      <w:hyperlink r:id="rId23">
        <w:proofErr w:type="gramStart"/>
        <w:r w:rsidR="005E61D9">
          <w:rPr>
            <w:rFonts w:ascii="Times New Roman" w:eastAsia="Times New Roman" w:hAnsi="Times New Roman" w:cs="Times New Roman"/>
            <w:color w:val="1155CC"/>
            <w:sz w:val="24"/>
            <w:szCs w:val="24"/>
            <w:u w:val="single"/>
          </w:rPr>
          <w:t>pic</w:t>
        </w:r>
        <w:proofErr w:type="gramEnd"/>
        <w:r w:rsidR="005E61D9">
          <w:rPr>
            <w:rFonts w:ascii="Times New Roman" w:eastAsia="Times New Roman" w:hAnsi="Times New Roman" w:cs="Times New Roman"/>
            <w:color w:val="1155CC"/>
            <w:sz w:val="24"/>
            <w:szCs w:val="24"/>
            <w:u w:val="single"/>
          </w:rPr>
          <w:t>_id51387</w:t>
        </w:r>
      </w:hyperlink>
      <w:r w:rsidR="005E61D9">
        <w:rPr>
          <w:rFonts w:ascii="Times New Roman" w:eastAsia="Times New Roman" w:hAnsi="Times New Roman" w:cs="Times New Roman"/>
          <w:sz w:val="24"/>
          <w:szCs w:val="24"/>
        </w:rPr>
        <w:t xml:space="preserve"> (accessed July 2014).</w:t>
      </w:r>
    </w:p>
    <w:p w14:paraId="6FFC465D" w14:textId="77777777" w:rsidR="00393599" w:rsidRDefault="00393599">
      <w:pPr>
        <w:pStyle w:val="normal0"/>
        <w:spacing w:line="360" w:lineRule="auto"/>
      </w:pPr>
    </w:p>
    <w:p w14:paraId="3C24621C" w14:textId="77777777" w:rsidR="00393599" w:rsidRDefault="005E61D9">
      <w:pPr>
        <w:pStyle w:val="normal0"/>
        <w:spacing w:line="360" w:lineRule="auto"/>
      </w:pPr>
      <w:proofErr w:type="gramStart"/>
      <w:r>
        <w:rPr>
          <w:rFonts w:ascii="Times New Roman" w:eastAsia="Times New Roman" w:hAnsi="Times New Roman" w:cs="Times New Roman"/>
          <w:sz w:val="24"/>
          <w:szCs w:val="24"/>
        </w:rPr>
        <w:t xml:space="preserve">Woodward, G., </w:t>
      </w:r>
      <w:proofErr w:type="spellStart"/>
      <w:r>
        <w:rPr>
          <w:rFonts w:ascii="Times New Roman" w:eastAsia="Times New Roman" w:hAnsi="Times New Roman" w:cs="Times New Roman"/>
          <w:sz w:val="24"/>
          <w:szCs w:val="24"/>
        </w:rPr>
        <w:t>Ebenman</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Emmerson</w:t>
      </w:r>
      <w:proofErr w:type="spellEnd"/>
      <w:r>
        <w:rPr>
          <w:rFonts w:ascii="Times New Roman" w:eastAsia="Times New Roman" w:hAnsi="Times New Roman" w:cs="Times New Roman"/>
          <w:sz w:val="24"/>
          <w:szCs w:val="24"/>
        </w:rPr>
        <w:t>, M., MONTOYA, J., OLESEN, J., VALIDO, A., &amp; WARREN, P. (2005).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Body size in ecological networks.</w:t>
      </w:r>
      <w:proofErr w:type="gramEnd"/>
      <w:r>
        <w:rPr>
          <w:rFonts w:ascii="Times New Roman" w:eastAsia="Times New Roman" w:hAnsi="Times New Roman" w:cs="Times New Roman"/>
          <w:sz w:val="24"/>
          <w:szCs w:val="24"/>
        </w:rPr>
        <w:t xml:space="preserve"> Trends in Ecology and Evolution, 20(7), 402–409. </w:t>
      </w:r>
      <w:proofErr w:type="gramStart"/>
      <w:r>
        <w:rPr>
          <w:rFonts w:ascii="Times New Roman" w:eastAsia="Times New Roman" w:hAnsi="Times New Roman" w:cs="Times New Roman"/>
          <w:sz w:val="24"/>
          <w:szCs w:val="24"/>
        </w:rPr>
        <w:t>doi:10.1016</w:t>
      </w:r>
      <w:proofErr w:type="gramEnd"/>
      <w:r>
        <w:rPr>
          <w:rFonts w:ascii="Times New Roman" w:eastAsia="Times New Roman" w:hAnsi="Times New Roman" w:cs="Times New Roman"/>
          <w:sz w:val="24"/>
          <w:szCs w:val="24"/>
        </w:rPr>
        <w:t>/j.tree.2005.04.005</w:t>
      </w:r>
    </w:p>
    <w:p w14:paraId="5AD49D9E" w14:textId="77777777" w:rsidR="00393599" w:rsidRDefault="00393599">
      <w:pPr>
        <w:pStyle w:val="normal0"/>
        <w:spacing w:line="360" w:lineRule="auto"/>
      </w:pPr>
    </w:p>
    <w:p w14:paraId="29AFA13F" w14:textId="77777777" w:rsidR="00393599" w:rsidRDefault="005E61D9">
      <w:pPr>
        <w:pStyle w:val="normal0"/>
        <w:spacing w:line="360" w:lineRule="auto"/>
      </w:pPr>
      <w:r>
        <w:rPr>
          <w:rFonts w:ascii="Times New Roman" w:eastAsia="Times New Roman" w:hAnsi="Times New Roman" w:cs="Times New Roman"/>
          <w:b/>
          <w:sz w:val="24"/>
          <w:szCs w:val="24"/>
        </w:rPr>
        <w:lastRenderedPageBreak/>
        <w:t>Figures</w:t>
      </w:r>
    </w:p>
    <w:p w14:paraId="51C9C879" w14:textId="77777777" w:rsidR="00393599" w:rsidRDefault="005E61D9">
      <w:pPr>
        <w:pStyle w:val="normal0"/>
        <w:spacing w:line="360" w:lineRule="auto"/>
      </w:pPr>
      <w:r>
        <w:rPr>
          <w:noProof/>
          <w:lang w:val="en-US"/>
        </w:rPr>
        <w:drawing>
          <wp:inline distT="114300" distB="114300" distL="114300" distR="114300" wp14:anchorId="49D866BE" wp14:editId="0DEA75EC">
            <wp:extent cx="5943600" cy="44577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4"/>
                    <a:srcRect/>
                    <a:stretch>
                      <a:fillRect/>
                    </a:stretch>
                  </pic:blipFill>
                  <pic:spPr>
                    <a:xfrm>
                      <a:off x="0" y="0"/>
                      <a:ext cx="5943600" cy="4457700"/>
                    </a:xfrm>
                    <a:prstGeom prst="rect">
                      <a:avLst/>
                    </a:prstGeom>
                    <a:ln/>
                  </pic:spPr>
                </pic:pic>
              </a:graphicData>
            </a:graphic>
          </wp:inline>
        </w:drawing>
      </w:r>
    </w:p>
    <w:p w14:paraId="451CBAF3" w14:textId="77777777" w:rsidR="00393599" w:rsidRDefault="005E61D9">
      <w:pPr>
        <w:pStyle w:val="normal0"/>
        <w:spacing w:line="360" w:lineRule="auto"/>
      </w:pPr>
      <w:r>
        <w:rPr>
          <w:rFonts w:ascii="Times New Roman" w:eastAsia="Times New Roman" w:hAnsi="Times New Roman" w:cs="Times New Roman"/>
          <w:sz w:val="24"/>
          <w:szCs w:val="24"/>
        </w:rPr>
        <w:t>Figure 1. Standardized regression coefficients.</w:t>
      </w:r>
    </w:p>
    <w:p w14:paraId="7A3CD2D1" w14:textId="77777777" w:rsidR="00393599" w:rsidRDefault="00393599">
      <w:pPr>
        <w:pStyle w:val="normal0"/>
        <w:spacing w:line="360" w:lineRule="auto"/>
      </w:pPr>
    </w:p>
    <w:p w14:paraId="0A709444" w14:textId="77777777" w:rsidR="00393599" w:rsidRDefault="00393599">
      <w:pPr>
        <w:pStyle w:val="normal0"/>
        <w:spacing w:line="360" w:lineRule="auto"/>
      </w:pPr>
    </w:p>
    <w:p w14:paraId="1BF49D64" w14:textId="77777777" w:rsidR="00393599" w:rsidRDefault="005E61D9">
      <w:pPr>
        <w:pStyle w:val="normal0"/>
        <w:spacing w:line="360" w:lineRule="auto"/>
      </w:pPr>
      <w:r>
        <w:rPr>
          <w:rFonts w:ascii="Times New Roman" w:eastAsia="Times New Roman" w:hAnsi="Times New Roman" w:cs="Times New Roman"/>
          <w:sz w:val="24"/>
          <w:szCs w:val="24"/>
        </w:rPr>
        <w:t xml:space="preserve">Figure 2. </w:t>
      </w:r>
    </w:p>
    <w:p w14:paraId="1246D102" w14:textId="77777777" w:rsidR="00393599" w:rsidRDefault="005E61D9">
      <w:pPr>
        <w:pStyle w:val="normal0"/>
        <w:spacing w:line="360" w:lineRule="auto"/>
      </w:pPr>
      <w:r>
        <w:rPr>
          <w:rFonts w:ascii="Times New Roman" w:eastAsia="Times New Roman" w:hAnsi="Times New Roman" w:cs="Times New Roman"/>
          <w:sz w:val="24"/>
          <w:szCs w:val="24"/>
        </w:rPr>
        <w:t xml:space="preserve">Table 1. </w:t>
      </w:r>
      <w:proofErr w:type="gramStart"/>
      <w:r>
        <w:rPr>
          <w:rFonts w:ascii="Times New Roman" w:eastAsia="Times New Roman" w:hAnsi="Times New Roman" w:cs="Times New Roman"/>
          <w:sz w:val="24"/>
          <w:szCs w:val="24"/>
        </w:rPr>
        <w:t>Results of model selection and model averaging for models relating calcium content of 100 g edible portion to species traits.</w:t>
      </w:r>
      <w:proofErr w:type="gramEnd"/>
      <w:r>
        <w:rPr>
          <w:rFonts w:ascii="Times New Roman" w:eastAsia="Times New Roman" w:hAnsi="Times New Roman" w:cs="Times New Roman"/>
          <w:sz w:val="24"/>
          <w:szCs w:val="24"/>
        </w:rPr>
        <w:t xml:space="preserve"> </w:t>
      </w:r>
    </w:p>
    <w:p w14:paraId="41CCFEBC" w14:textId="77777777" w:rsidR="00393599" w:rsidRDefault="00393599">
      <w:pPr>
        <w:pStyle w:val="normal0"/>
        <w:spacing w:line="360" w:lineRule="auto"/>
      </w:pPr>
    </w:p>
    <w:p w14:paraId="7055574C" w14:textId="77777777" w:rsidR="00393599" w:rsidRDefault="00E5594D">
      <w:pPr>
        <w:pStyle w:val="normal0"/>
        <w:spacing w:line="360" w:lineRule="auto"/>
      </w:pPr>
      <w:hyperlink r:id="rId25">
        <w:r w:rsidR="005E61D9">
          <w:rPr>
            <w:rFonts w:ascii="Times New Roman" w:eastAsia="Times New Roman" w:hAnsi="Times New Roman" w:cs="Times New Roman"/>
            <w:color w:val="1155CC"/>
            <w:sz w:val="24"/>
            <w:szCs w:val="24"/>
            <w:u w:val="single"/>
          </w:rPr>
          <w:t>https://docs.google.com/spreadsheets/d/1Mu6hsNGHwhrEGR5kQp18W3OnPTQYQ5zL-3mYIBYcoWI/edit?usp=sharing</w:t>
        </w:r>
      </w:hyperlink>
    </w:p>
    <w:p w14:paraId="1502F91F" w14:textId="77777777" w:rsidR="00393599" w:rsidRDefault="00393599">
      <w:pPr>
        <w:pStyle w:val="normal0"/>
        <w:spacing w:line="360" w:lineRule="auto"/>
      </w:pPr>
    </w:p>
    <w:p w14:paraId="2E1BCD24" w14:textId="77777777" w:rsidR="00393599" w:rsidRDefault="00393599">
      <w:pPr>
        <w:pStyle w:val="normal0"/>
        <w:spacing w:line="360" w:lineRule="auto"/>
      </w:pPr>
    </w:p>
    <w:p w14:paraId="7B999E5D" w14:textId="77777777" w:rsidR="00393599" w:rsidRDefault="00393599">
      <w:pPr>
        <w:pStyle w:val="normal0"/>
        <w:spacing w:line="360" w:lineRule="auto"/>
      </w:pPr>
    </w:p>
    <w:p w14:paraId="4F5D5024" w14:textId="77777777" w:rsidR="00393599" w:rsidRDefault="00393599">
      <w:pPr>
        <w:pStyle w:val="normal0"/>
        <w:spacing w:line="360" w:lineRule="auto"/>
      </w:pPr>
    </w:p>
    <w:sectPr w:rsidR="00393599">
      <w:footerReference w:type="default" r:id="rId2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ey Bernhardt" w:date="2015-03-31T02:46:00Z" w:initials="">
    <w:p w14:paraId="76BA8B9D" w14:textId="77777777" w:rsidR="00E5594D" w:rsidRDefault="00E5594D">
      <w:pPr>
        <w:pStyle w:val="normal0"/>
        <w:widowControl w:val="0"/>
        <w:spacing w:line="240" w:lineRule="auto"/>
      </w:pPr>
      <w:proofErr w:type="gramStart"/>
      <w:r>
        <w:t>target</w:t>
      </w:r>
      <w:proofErr w:type="gramEnd"/>
      <w:r>
        <w:t xml:space="preserve"> journals:</w:t>
      </w:r>
    </w:p>
    <w:p w14:paraId="6D8AFEAB" w14:textId="77777777" w:rsidR="00E5594D" w:rsidRDefault="00E5594D">
      <w:pPr>
        <w:pStyle w:val="normal0"/>
        <w:widowControl w:val="0"/>
        <w:spacing w:line="240" w:lineRule="auto"/>
      </w:pPr>
      <w:r>
        <w:t>Conservation Biology</w:t>
      </w:r>
    </w:p>
    <w:p w14:paraId="0858D10C" w14:textId="77777777" w:rsidR="00E5594D" w:rsidRDefault="00E5594D">
      <w:pPr>
        <w:pStyle w:val="normal0"/>
        <w:widowControl w:val="0"/>
        <w:spacing w:line="240" w:lineRule="auto"/>
      </w:pPr>
      <w:r>
        <w:t>Frontiers in Ecology and the Environment</w:t>
      </w:r>
    </w:p>
    <w:p w14:paraId="525874A0" w14:textId="77777777" w:rsidR="00E5594D" w:rsidRDefault="00E5594D">
      <w:pPr>
        <w:pStyle w:val="normal0"/>
        <w:widowControl w:val="0"/>
        <w:spacing w:line="240" w:lineRule="auto"/>
      </w:pPr>
      <w:r>
        <w:t>Nature Communications</w:t>
      </w:r>
    </w:p>
    <w:p w14:paraId="267F11F7" w14:textId="77777777" w:rsidR="00E5594D" w:rsidRDefault="00E5594D">
      <w:pPr>
        <w:pStyle w:val="normal0"/>
        <w:widowControl w:val="0"/>
        <w:spacing w:line="240" w:lineRule="auto"/>
      </w:pPr>
      <w:r>
        <w:t>PNAS sometimes has special issues on climate change and food security type things http://www.pnas.org/content/104/50.toc</w:t>
      </w:r>
    </w:p>
  </w:comment>
  <w:comment w:id="3" w:author="Joey Bernhardt" w:date="2015-03-31T11:34:00Z" w:initials="">
    <w:p w14:paraId="73E10386" w14:textId="77777777" w:rsidR="00E5594D" w:rsidRDefault="00E5594D">
      <w:pPr>
        <w:pStyle w:val="normal0"/>
        <w:widowControl w:val="0"/>
        <w:spacing w:line="240" w:lineRule="auto"/>
      </w:pPr>
      <w:proofErr w:type="gramStart"/>
      <w:r>
        <w:t>blabby</w:t>
      </w:r>
      <w:proofErr w:type="gramEnd"/>
      <w:r>
        <w:t xml:space="preserve"> bit</w:t>
      </w:r>
    </w:p>
  </w:comment>
  <w:comment w:id="6" w:author="Mary O'Connor" w:date="2015-03-31T11:35:00Z" w:initials="">
    <w:p w14:paraId="1A5120DF" w14:textId="77777777" w:rsidR="00E5594D" w:rsidRDefault="00E5594D">
      <w:pPr>
        <w:pStyle w:val="normal0"/>
        <w:widowControl w:val="0"/>
        <w:spacing w:line="240" w:lineRule="auto"/>
      </w:pPr>
      <w:proofErr w:type="gramStart"/>
      <w:r>
        <w:t>the</w:t>
      </w:r>
      <w:proofErr w:type="gramEnd"/>
      <w:r>
        <w:t xml:space="preserve"> previous sentence is about food webs, and now this one is about species. This shift has to be explicit, otherwise it seems confusing.</w:t>
      </w:r>
    </w:p>
  </w:comment>
  <w:comment w:id="7" w:author="Joey Bernhardt" w:date="2015-03-31T11:35:00Z" w:initials="">
    <w:p w14:paraId="3566C1C9" w14:textId="77777777" w:rsidR="00E5594D" w:rsidRDefault="00E5594D">
      <w:pPr>
        <w:pStyle w:val="normal0"/>
        <w:widowControl w:val="0"/>
        <w:spacing w:line="240" w:lineRule="auto"/>
      </w:pPr>
      <w:proofErr w:type="gramStart"/>
      <w:r>
        <w:t>ok</w:t>
      </w:r>
      <w:proofErr w:type="gramEnd"/>
      <w:r>
        <w:t>, changed to refer to species only, not food webs.</w:t>
      </w:r>
    </w:p>
  </w:comment>
  <w:comment w:id="4" w:author="Mary O'Connor" w:date="2015-03-31T05:18:00Z" w:initials="">
    <w:p w14:paraId="42250D64" w14:textId="77777777" w:rsidR="00E5594D" w:rsidRDefault="00E5594D">
      <w:pPr>
        <w:pStyle w:val="normal0"/>
        <w:widowControl w:val="0"/>
        <w:spacing w:line="240" w:lineRule="auto"/>
      </w:pPr>
      <w:proofErr w:type="gramStart"/>
      <w:r>
        <w:t>getting</w:t>
      </w:r>
      <w:proofErr w:type="gramEnd"/>
      <w:r>
        <w:t xml:space="preserve"> there, but still makes a few leaps. What about just going for the ecosystem services argument? </w:t>
      </w:r>
    </w:p>
    <w:p w14:paraId="227F9936" w14:textId="77777777" w:rsidR="00E5594D" w:rsidRDefault="00E5594D">
      <w:pPr>
        <w:pStyle w:val="normal0"/>
        <w:widowControl w:val="0"/>
        <w:spacing w:line="240" w:lineRule="auto"/>
      </w:pPr>
      <w:r>
        <w:t xml:space="preserve">1. </w:t>
      </w:r>
      <w:proofErr w:type="gramStart"/>
      <w:r>
        <w:t>humans</w:t>
      </w:r>
      <w:proofErr w:type="gramEnd"/>
      <w:r>
        <w:t xml:space="preserve"> rely on food...</w:t>
      </w:r>
    </w:p>
    <w:p w14:paraId="142564F7" w14:textId="77777777" w:rsidR="00E5594D" w:rsidRDefault="00E5594D">
      <w:pPr>
        <w:pStyle w:val="normal0"/>
        <w:widowControl w:val="0"/>
        <w:spacing w:line="240" w:lineRule="auto"/>
      </w:pPr>
      <w:r>
        <w:t>2. Thus nutrition can be considered an ecosystem service.</w:t>
      </w:r>
    </w:p>
    <w:p w14:paraId="799F21FB" w14:textId="77777777" w:rsidR="00E5594D" w:rsidRDefault="00E5594D">
      <w:pPr>
        <w:pStyle w:val="normal0"/>
        <w:widowControl w:val="0"/>
        <w:spacing w:line="240" w:lineRule="auto"/>
      </w:pPr>
      <w:r>
        <w:t xml:space="preserve">3. </w:t>
      </w:r>
      <w:proofErr w:type="gramStart"/>
      <w:r>
        <w:t>a</w:t>
      </w:r>
      <w:proofErr w:type="gramEnd"/>
      <w:r>
        <w:t xml:space="preserve"> main goal of ecosystem service science is to relate service provision to ecological processes and metrics </w:t>
      </w:r>
    </w:p>
    <w:p w14:paraId="68E79A9C" w14:textId="77777777" w:rsidR="00E5594D" w:rsidRDefault="00E5594D">
      <w:pPr>
        <w:pStyle w:val="normal0"/>
        <w:widowControl w:val="0"/>
        <w:spacing w:line="240" w:lineRule="auto"/>
      </w:pPr>
      <w:r>
        <w:t>4. Here we...</w:t>
      </w:r>
    </w:p>
  </w:comment>
  <w:comment w:id="5" w:author="Joey Bernhardt" w:date="2015-03-31T05:18:00Z" w:initials="">
    <w:p w14:paraId="18233967" w14:textId="77777777" w:rsidR="00E5594D" w:rsidRDefault="00E5594D">
      <w:pPr>
        <w:pStyle w:val="normal0"/>
        <w:widowControl w:val="0"/>
        <w:spacing w:line="240" w:lineRule="auto"/>
      </w:pPr>
      <w:proofErr w:type="gramStart"/>
      <w:r>
        <w:t>ok</w:t>
      </w:r>
      <w:proofErr w:type="gramEnd"/>
      <w:r>
        <w:t>, I've reframed the first part of the abstract...what do you think?</w:t>
      </w:r>
    </w:p>
  </w:comment>
  <w:comment w:id="8" w:author="Mary O'Connor" w:date="2015-03-30T04:14:00Z" w:initials="">
    <w:p w14:paraId="1A5DD905" w14:textId="77777777" w:rsidR="00E5594D" w:rsidRDefault="00E5594D">
      <w:pPr>
        <w:pStyle w:val="normal0"/>
        <w:widowControl w:val="0"/>
        <w:spacing w:line="240" w:lineRule="auto"/>
      </w:pPr>
      <w:proofErr w:type="gramStart"/>
      <w:r>
        <w:t>this</w:t>
      </w:r>
      <w:proofErr w:type="gramEnd"/>
      <w:r>
        <w:t xml:space="preserve"> is good. But overall still seems like the paper is not quite committing. It's really time to a) choose what literature this is adding to (ecosystem services, human well-being, seafood, </w:t>
      </w:r>
      <w:proofErr w:type="spellStart"/>
      <w:r>
        <w:t>etc</w:t>
      </w:r>
      <w:proofErr w:type="spellEnd"/>
      <w:r>
        <w:t xml:space="preserve">), and b) choose a journal and article format. </w:t>
      </w:r>
      <w:proofErr w:type="gramStart"/>
      <w:r>
        <w:t>then</w:t>
      </w:r>
      <w:proofErr w:type="gramEnd"/>
      <w:r>
        <w:t xml:space="preserve">, you will have a concrete idea of who is your audience, and you can write to them. This still reads like it's intended for a vaguely defined audience, and therefore it's not clear how this extends some </w:t>
      </w:r>
      <w:proofErr w:type="spellStart"/>
      <w:r>
        <w:t>specfici</w:t>
      </w:r>
      <w:proofErr w:type="spellEnd"/>
      <w:r>
        <w:t xml:space="preserve"> body of knowledge. Commit!! :)</w:t>
      </w:r>
    </w:p>
  </w:comment>
  <w:comment w:id="9" w:author="Joey Bernhardt" w:date="2015-09-24T09:01:00Z" w:initials="">
    <w:p w14:paraId="1D5B5BED" w14:textId="4BDF5E3C" w:rsidR="00E5594D" w:rsidRDefault="00E5594D">
      <w:pPr>
        <w:pStyle w:val="normal0"/>
        <w:widowControl w:val="0"/>
        <w:spacing w:line="240" w:lineRule="auto"/>
      </w:pPr>
      <w:proofErr w:type="gramStart"/>
      <w:r>
        <w:t>setting</w:t>
      </w:r>
      <w:proofErr w:type="gramEnd"/>
      <w:r>
        <w:t xml:space="preserve"> up the story: Nutrition as an important ecosystem service</w:t>
      </w:r>
    </w:p>
  </w:comment>
  <w:comment w:id="10" w:author="Mary O'Connor" w:date="2015-03-30T04:19:00Z" w:initials="">
    <w:p w14:paraId="54E25509" w14:textId="77777777" w:rsidR="00E5594D" w:rsidRDefault="00E5594D">
      <w:pPr>
        <w:pStyle w:val="normal0"/>
        <w:widowControl w:val="0"/>
        <w:spacing w:line="240" w:lineRule="auto"/>
      </w:pPr>
      <w:proofErr w:type="gramStart"/>
      <w:r>
        <w:t>can</w:t>
      </w:r>
      <w:proofErr w:type="gramEnd"/>
      <w:r>
        <w:t xml:space="preserve"> you identify categories here?</w:t>
      </w:r>
    </w:p>
  </w:comment>
  <w:comment w:id="11" w:author="Joey Bernhardt" w:date="2015-03-29T05:39:00Z" w:initials="">
    <w:p w14:paraId="335B5231" w14:textId="77777777" w:rsidR="00E5594D" w:rsidRDefault="00E5594D">
      <w:pPr>
        <w:pStyle w:val="normal0"/>
        <w:widowControl w:val="0"/>
        <w:spacing w:line="240" w:lineRule="auto"/>
      </w:pPr>
      <w:proofErr w:type="gramStart"/>
      <w:r>
        <w:t>could</w:t>
      </w:r>
      <w:proofErr w:type="gramEnd"/>
      <w:r>
        <w:t xml:space="preserve"> cut this sentence</w:t>
      </w:r>
    </w:p>
  </w:comment>
  <w:comment w:id="13" w:author="Mary O'Connor" w:date="2015-03-31T02:25:00Z" w:initials="">
    <w:p w14:paraId="516CEB9B" w14:textId="77777777" w:rsidR="00E5594D" w:rsidRDefault="00E5594D">
      <w:pPr>
        <w:pStyle w:val="normal0"/>
        <w:widowControl w:val="0"/>
        <w:spacing w:line="240" w:lineRule="auto"/>
      </w:pPr>
      <w:proofErr w:type="gramStart"/>
      <w:r>
        <w:t>was</w:t>
      </w:r>
      <w:proofErr w:type="gramEnd"/>
      <w:r>
        <w:t xml:space="preserve"> one objective of this research to document variation in nutrient content across species? If so, let's enumerate this as an objective. Then, to understand this variation, you tested whether ecological traits could explain this variation. (I'd avoid using </w:t>
      </w:r>
      <w:proofErr w:type="spellStart"/>
      <w:r>
        <w:t>covariation</w:t>
      </w:r>
      <w:proofErr w:type="spellEnd"/>
      <w:r>
        <w:t xml:space="preserve"> for this). And, I suppose we have to be careful with 'nutrient profile' as something we're describing, since you have that for few or no species. </w:t>
      </w:r>
      <w:proofErr w:type="gramStart"/>
      <w:r>
        <w:t>do</w:t>
      </w:r>
      <w:proofErr w:type="gramEnd"/>
      <w:r>
        <w:t xml:space="preserve"> you have it for any?</w:t>
      </w:r>
    </w:p>
  </w:comment>
  <w:comment w:id="14" w:author="Joey Bernhardt" w:date="2015-03-31T02:25:00Z" w:initials="">
    <w:p w14:paraId="5A976FED" w14:textId="77777777" w:rsidR="00E5594D" w:rsidRDefault="00E5594D">
      <w:pPr>
        <w:pStyle w:val="normal0"/>
        <w:widowControl w:val="0"/>
        <w:spacing w:line="240" w:lineRule="auto"/>
      </w:pPr>
      <w:r>
        <w:t xml:space="preserve">Q: why avoid using </w:t>
      </w:r>
      <w:proofErr w:type="gramStart"/>
      <w:r>
        <w:t>'</w:t>
      </w:r>
      <w:proofErr w:type="spellStart"/>
      <w:r>
        <w:t>covariation</w:t>
      </w:r>
      <w:proofErr w:type="spellEnd"/>
      <w:r>
        <w:t>'?,</w:t>
      </w:r>
      <w:proofErr w:type="gramEnd"/>
      <w:r>
        <w:t xml:space="preserve"> and Q: do you mean nutrient profile = multiple nutrients per species?, if that's so, then yes, we do have profile for multiple species. You're right, I should clarify the distinction between 'profile' and 'nutrient content'</w:t>
      </w:r>
    </w:p>
  </w:comment>
  <w:comment w:id="20" w:author="Mary O'Connor" w:date="2015-03-30T04:27:00Z" w:initials="">
    <w:p w14:paraId="7EADB009" w14:textId="77777777" w:rsidR="00E5594D" w:rsidRDefault="00E5594D">
      <w:pPr>
        <w:pStyle w:val="normal0"/>
        <w:widowControl w:val="0"/>
        <w:spacing w:line="240" w:lineRule="auto"/>
      </w:pPr>
      <w:proofErr w:type="gramStart"/>
      <w:r>
        <w:t>reference</w:t>
      </w:r>
      <w:proofErr w:type="gramEnd"/>
      <w:r>
        <w:t xml:space="preserve"> here a table that will tell us what those species are. Maybe in the SI? Also a brief table of how many are fish, inverts, etc. and for which species you have info on which nutrient.</w:t>
      </w:r>
    </w:p>
  </w:comment>
  <w:comment w:id="21" w:author="Matthew Siegle" w:date="2015-03-17T06:21:00Z" w:initials="">
    <w:p w14:paraId="68473A69" w14:textId="77777777" w:rsidR="00E5594D" w:rsidRDefault="00E5594D">
      <w:pPr>
        <w:pStyle w:val="normal0"/>
        <w:widowControl w:val="0"/>
        <w:spacing w:line="240" w:lineRule="auto"/>
      </w:pPr>
      <w:proofErr w:type="gramStart"/>
      <w:r>
        <w:t>brief</w:t>
      </w:r>
      <w:proofErr w:type="gramEnd"/>
      <w:r>
        <w:t xml:space="preserve"> description of this</w:t>
      </w:r>
    </w:p>
  </w:comment>
  <w:comment w:id="23" w:author="Mary O'Connor" w:date="2015-03-30T04:32:00Z" w:initials="">
    <w:p w14:paraId="0F98B2C7" w14:textId="77777777" w:rsidR="00E5594D" w:rsidRDefault="00E5594D">
      <w:pPr>
        <w:pStyle w:val="normal0"/>
        <w:widowControl w:val="0"/>
        <w:spacing w:line="240" w:lineRule="auto"/>
      </w:pPr>
      <w:proofErr w:type="gramStart"/>
      <w:r>
        <w:t>nutrient</w:t>
      </w:r>
      <w:proofErr w:type="gramEnd"/>
      <w:r>
        <w:t xml:space="preserve"> content seems like the right term here, and reserve nutrient profile for the multivariate nutrient content of either a portion or a food web</w:t>
      </w:r>
    </w:p>
  </w:comment>
  <w:comment w:id="24" w:author="Mary O'Connor" w:date="2015-03-31T02:26:00Z" w:initials="">
    <w:p w14:paraId="700F2D98" w14:textId="77777777" w:rsidR="00E5594D" w:rsidRDefault="00E5594D">
      <w:pPr>
        <w:pStyle w:val="normal0"/>
        <w:widowControl w:val="0"/>
        <w:spacing w:line="240" w:lineRule="auto"/>
      </w:pPr>
      <w:proofErr w:type="gramStart"/>
      <w:r>
        <w:t>we</w:t>
      </w:r>
      <w:proofErr w:type="gramEnd"/>
      <w:r>
        <w:t xml:space="preserve"> need to report all of them. You could say here we averaged these models with delta </w:t>
      </w:r>
      <w:proofErr w:type="spellStart"/>
      <w:r>
        <w:t>vals</w:t>
      </w:r>
      <w:proofErr w:type="spellEnd"/>
      <w:r>
        <w:t xml:space="preserve"> &lt; 2</w:t>
      </w:r>
    </w:p>
  </w:comment>
  <w:comment w:id="25" w:author="Joey Bernhardt" w:date="2015-03-31T02:26:00Z" w:initials="">
    <w:p w14:paraId="11550DFE" w14:textId="77777777" w:rsidR="00E5594D" w:rsidRDefault="00E5594D">
      <w:pPr>
        <w:pStyle w:val="normal0"/>
        <w:widowControl w:val="0"/>
        <w:spacing w:line="240" w:lineRule="auto"/>
      </w:pPr>
      <w:proofErr w:type="gramStart"/>
      <w:r>
        <w:t>ok</w:t>
      </w:r>
      <w:proofErr w:type="gramEnd"/>
      <w:r>
        <w:t xml:space="preserve"> yes, will do</w:t>
      </w:r>
    </w:p>
  </w:comment>
  <w:comment w:id="32" w:author="Mary O'Connor" w:date="2015-03-31T02:28:00Z" w:initials="">
    <w:p w14:paraId="720C8FB3" w14:textId="77777777" w:rsidR="00E5594D" w:rsidRDefault="00E5594D">
      <w:pPr>
        <w:pStyle w:val="normal0"/>
        <w:widowControl w:val="0"/>
        <w:spacing w:line="240" w:lineRule="auto"/>
      </w:pPr>
      <w:proofErr w:type="gramStart"/>
      <w:r>
        <w:t>that</w:t>
      </w:r>
      <w:proofErr w:type="gramEnd"/>
      <w:r>
        <w:t xml:space="preserve"> can't be right... then you'd have 0 calcium at 13 degrees N. Better to not use % for this kind of thing; can you say it declined by a certain amount mg every 10 degrees </w:t>
      </w:r>
      <w:proofErr w:type="spellStart"/>
      <w:r>
        <w:t>lat</w:t>
      </w:r>
      <w:proofErr w:type="spellEnd"/>
      <w:r>
        <w:t>, or something?</w:t>
      </w:r>
    </w:p>
  </w:comment>
  <w:comment w:id="33" w:author="Mary O'Connor" w:date="2015-03-30T04:53:00Z" w:initials="">
    <w:p w14:paraId="66F1BF56" w14:textId="77777777" w:rsidR="00E5594D" w:rsidRDefault="00E5594D">
      <w:pPr>
        <w:pStyle w:val="normal0"/>
        <w:widowControl w:val="0"/>
        <w:spacing w:line="240" w:lineRule="auto"/>
      </w:pPr>
      <w:proofErr w:type="gramStart"/>
      <w:r>
        <w:t>ok</w:t>
      </w:r>
      <w:proofErr w:type="gramEnd"/>
      <w:r>
        <w:t>, it's nonlinear. I get it. Where is this % coming from?</w:t>
      </w:r>
    </w:p>
  </w:comment>
  <w:comment w:id="34" w:author="Joey Bernhardt" w:date="2015-03-31T02:28:00Z" w:initials="">
    <w:p w14:paraId="213EC9FE" w14:textId="77777777" w:rsidR="00E5594D" w:rsidRDefault="00E5594D">
      <w:pPr>
        <w:pStyle w:val="normal0"/>
        <w:widowControl w:val="0"/>
        <w:spacing w:line="240" w:lineRule="auto"/>
      </w:pPr>
      <w:r>
        <w:t>It's coming from here: http://www.ats.ucla.edu/stat/mult_pkg/faq/general/log_transformed_regression.htm</w:t>
      </w:r>
    </w:p>
  </w:comment>
  <w:comment w:id="54" w:author="Joey Bernhardt" w:date="2015-04-21T23:52:00Z" w:initials="">
    <w:p w14:paraId="6E534A25" w14:textId="77777777" w:rsidR="00E5594D" w:rsidRDefault="00E5594D">
      <w:pPr>
        <w:pStyle w:val="normal0"/>
        <w:widowControl w:val="0"/>
        <w:spacing w:line="240" w:lineRule="auto"/>
      </w:pPr>
      <w:r>
        <w:t>We found that the substantial variation in the nutritional content of an edible portion among seafood species can be explained partly be major ecological functional traits of latitude, body size, etc. STATE IN A FEW SENTENCES THE NEW FINDING HERE, AND THE TAKE-HOME MESSAGE.</w:t>
      </w:r>
    </w:p>
  </w:comment>
  <w:comment w:id="56" w:author="Joey Bernhardt" w:date="2015-04-21T01:31:00Z" w:initials="">
    <w:p w14:paraId="0C507238" w14:textId="77777777" w:rsidR="00E5594D" w:rsidRDefault="00E5594D">
      <w:pPr>
        <w:pStyle w:val="normal0"/>
        <w:widowControl w:val="0"/>
        <w:spacing w:line="240" w:lineRule="auto"/>
      </w:pPr>
      <w:proofErr w:type="gramStart"/>
      <w:r>
        <w:t>identify</w:t>
      </w:r>
      <w:proofErr w:type="gramEnd"/>
      <w:r>
        <w:t xml:space="preserve"> these thresholds, and if they vary in direction depending on the nutrient</w:t>
      </w:r>
    </w:p>
  </w:comment>
  <w:comment w:id="55" w:author="Joey Bernhardt" w:date="2015-04-21T23:59:00Z" w:initials="">
    <w:p w14:paraId="053A7CBA" w14:textId="77777777" w:rsidR="00E5594D" w:rsidRDefault="00E5594D">
      <w:pPr>
        <w:pStyle w:val="normal0"/>
        <w:widowControl w:val="0"/>
        <w:spacing w:line="240" w:lineRule="auto"/>
      </w:pPr>
      <w:proofErr w:type="gramStart"/>
      <w:r>
        <w:t>take</w:t>
      </w:r>
      <w:proofErr w:type="gramEnd"/>
      <w:r>
        <w:t xml:space="preserve"> home message</w:t>
      </w:r>
    </w:p>
  </w:comment>
  <w:comment w:id="57" w:author="Mary O'Connor" w:date="2015-03-30T05:14:00Z" w:initials="">
    <w:p w14:paraId="2FCFAFC2" w14:textId="77777777" w:rsidR="00E5594D" w:rsidRDefault="00E5594D">
      <w:pPr>
        <w:pStyle w:val="normal0"/>
        <w:widowControl w:val="0"/>
        <w:spacing w:line="240" w:lineRule="auto"/>
      </w:pPr>
      <w:proofErr w:type="gramStart"/>
      <w:r>
        <w:t>much</w:t>
      </w:r>
      <w:proofErr w:type="gramEnd"/>
      <w:r>
        <w:t xml:space="preserve"> of this could, with minor tweaks and maybe fewer numbers, go in the first paragraph of the discussion</w:t>
      </w:r>
    </w:p>
  </w:comment>
  <w:comment w:id="58" w:author="Mary O'Connor" w:date="2015-03-30T05:15:00Z" w:initials="">
    <w:p w14:paraId="4D966431" w14:textId="77777777" w:rsidR="00E5594D" w:rsidRDefault="00E5594D">
      <w:pPr>
        <w:pStyle w:val="normal0"/>
        <w:widowControl w:val="0"/>
        <w:spacing w:line="240" w:lineRule="auto"/>
      </w:pPr>
      <w:proofErr w:type="gramStart"/>
      <w:r>
        <w:t>than</w:t>
      </w:r>
      <w:proofErr w:type="gramEnd"/>
      <w:r>
        <w:t xml:space="preserve"> what? </w:t>
      </w:r>
      <w:proofErr w:type="gramStart"/>
      <w:r>
        <w:t>not</w:t>
      </w:r>
      <w:proofErr w:type="gramEnd"/>
      <w:r>
        <w:t xml:space="preserve"> clear what is the comparison here</w:t>
      </w:r>
    </w:p>
  </w:comment>
  <w:comment w:id="59" w:author="Joey Bernhardt" w:date="2015-03-17T01:57:00Z" w:initials="">
    <w:p w14:paraId="1D8E86EA" w14:textId="77777777" w:rsidR="00E5594D" w:rsidRDefault="00E5594D">
      <w:pPr>
        <w:pStyle w:val="normal0"/>
        <w:widowControl w:val="0"/>
        <w:spacing w:line="240" w:lineRule="auto"/>
      </w:pPr>
      <w:r>
        <w:t xml:space="preserve">I realize this paragraph is </w:t>
      </w:r>
      <w:proofErr w:type="spellStart"/>
      <w:r>
        <w:t>kinda</w:t>
      </w:r>
      <w:proofErr w:type="spellEnd"/>
      <w:r>
        <w:t xml:space="preserve"> book report-y, so I will jazz it up. Just wanted to dump out all the relevant studies and I'll rearrange later</w:t>
      </w:r>
    </w:p>
  </w:comment>
  <w:comment w:id="61" w:author="Joey Bernhardt" w:date="2015-03-17T05:12:00Z" w:initials="">
    <w:p w14:paraId="7FDA940C" w14:textId="77777777" w:rsidR="00E5594D" w:rsidRDefault="00E5594D">
      <w:pPr>
        <w:pStyle w:val="normal0"/>
        <w:widowControl w:val="0"/>
        <w:spacing w:line="240" w:lineRule="auto"/>
      </w:pPr>
      <w:proofErr w:type="gramStart"/>
      <w:r>
        <w:t>this</w:t>
      </w:r>
      <w:proofErr w:type="gramEnd"/>
      <w:r>
        <w:t xml:space="preserve"> section definitely needs more work</w:t>
      </w:r>
    </w:p>
  </w:comment>
  <w:comment w:id="62" w:author="Mary O'Connor" w:date="2015-03-31T02:34:00Z" w:initials="">
    <w:p w14:paraId="7F6E96C7" w14:textId="77777777" w:rsidR="00E5594D" w:rsidRDefault="00E5594D">
      <w:pPr>
        <w:pStyle w:val="normal0"/>
        <w:widowControl w:val="0"/>
        <w:spacing w:line="240" w:lineRule="auto"/>
      </w:pPr>
      <w:r>
        <w:t xml:space="preserve">I think this is the important bit. I'm not sure the </w:t>
      </w:r>
      <w:proofErr w:type="spellStart"/>
      <w:r>
        <w:t>stiochiometry</w:t>
      </w:r>
      <w:proofErr w:type="spellEnd"/>
      <w:r>
        <w:t xml:space="preserve"> frameworks is very helpful to this paper, for the reasons you mention in the previous two sentences. Maybe the point here is a) micronutrients are important to the ecosystem service of nutrition, b) micronutrients are highly variable (above), c) a stoichiometric </w:t>
      </w:r>
      <w:proofErr w:type="spellStart"/>
      <w:r>
        <w:t>fw</w:t>
      </w:r>
      <w:proofErr w:type="spellEnd"/>
      <w:r>
        <w:t xml:space="preserve"> could help here, and suggests that this variation might be related to traits and local adaptation and physiology, but this framework still has to be developed.</w:t>
      </w:r>
    </w:p>
  </w:comment>
  <w:comment w:id="63" w:author="Joey Bernhardt" w:date="2015-03-31T02:34:00Z" w:initials="">
    <w:p w14:paraId="509B4B66" w14:textId="77777777" w:rsidR="00E5594D" w:rsidRDefault="00E5594D">
      <w:pPr>
        <w:pStyle w:val="normal0"/>
        <w:widowControl w:val="0"/>
        <w:spacing w:line="240" w:lineRule="auto"/>
      </w:pPr>
      <w:proofErr w:type="gramStart"/>
      <w:r>
        <w:t>yes</w:t>
      </w:r>
      <w:proofErr w:type="gramEnd"/>
      <w:r>
        <w:t>, I like this way of framing it...I'll try to rewrite accordingly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BED75" w14:textId="77777777" w:rsidR="00E5594D" w:rsidRDefault="00E5594D">
      <w:pPr>
        <w:spacing w:line="240" w:lineRule="auto"/>
      </w:pPr>
      <w:r>
        <w:separator/>
      </w:r>
    </w:p>
  </w:endnote>
  <w:endnote w:type="continuationSeparator" w:id="0">
    <w:p w14:paraId="6BF9B4C7" w14:textId="77777777" w:rsidR="00E5594D" w:rsidRDefault="00E55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F5DE8" w14:textId="77777777" w:rsidR="00E5594D" w:rsidRDefault="00E5594D">
    <w:pPr>
      <w:pStyle w:val="normal0"/>
      <w:jc w:val="right"/>
    </w:pPr>
    <w:r>
      <w:fldChar w:fldCharType="begin"/>
    </w:r>
    <w:r>
      <w:instrText>PAGE</w:instrText>
    </w:r>
    <w:r>
      <w:fldChar w:fldCharType="separate"/>
    </w:r>
    <w:r w:rsidR="00FE1DF1">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4442E6" w14:textId="77777777" w:rsidR="00E5594D" w:rsidRDefault="00E5594D">
      <w:pPr>
        <w:spacing w:line="240" w:lineRule="auto"/>
      </w:pPr>
      <w:r>
        <w:separator/>
      </w:r>
    </w:p>
  </w:footnote>
  <w:footnote w:type="continuationSeparator" w:id="0">
    <w:p w14:paraId="647CFA3B" w14:textId="77777777" w:rsidR="00E5594D" w:rsidRDefault="00E559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3599"/>
    <w:rsid w:val="001016D6"/>
    <w:rsid w:val="00260793"/>
    <w:rsid w:val="002A2F46"/>
    <w:rsid w:val="00317F54"/>
    <w:rsid w:val="00336104"/>
    <w:rsid w:val="00393599"/>
    <w:rsid w:val="00424DB9"/>
    <w:rsid w:val="004D61B8"/>
    <w:rsid w:val="004E4BF1"/>
    <w:rsid w:val="005E04D0"/>
    <w:rsid w:val="005E61D9"/>
    <w:rsid w:val="005F1CEA"/>
    <w:rsid w:val="0064559D"/>
    <w:rsid w:val="008B4526"/>
    <w:rsid w:val="0091120B"/>
    <w:rsid w:val="009B3CF2"/>
    <w:rsid w:val="00A06D70"/>
    <w:rsid w:val="00AE6AEE"/>
    <w:rsid w:val="00C60A72"/>
    <w:rsid w:val="00C624FF"/>
    <w:rsid w:val="00CA0333"/>
    <w:rsid w:val="00DD1D57"/>
    <w:rsid w:val="00E5594D"/>
    <w:rsid w:val="00F22432"/>
    <w:rsid w:val="00FE1D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BA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60A7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A72"/>
    <w:rPr>
      <w:rFonts w:ascii="Lucida Grande" w:hAnsi="Lucida Grande"/>
      <w:sz w:val="18"/>
      <w:szCs w:val="18"/>
    </w:rPr>
  </w:style>
  <w:style w:type="paragraph" w:styleId="Revision">
    <w:name w:val="Revision"/>
    <w:hidden/>
    <w:uiPriority w:val="99"/>
    <w:semiHidden/>
    <w:rsid w:val="00317F54"/>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60A7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A72"/>
    <w:rPr>
      <w:rFonts w:ascii="Lucida Grande" w:hAnsi="Lucida Grande"/>
      <w:sz w:val="18"/>
      <w:szCs w:val="18"/>
    </w:rPr>
  </w:style>
  <w:style w:type="paragraph" w:styleId="Revision">
    <w:name w:val="Revision"/>
    <w:hidden/>
    <w:uiPriority w:val="99"/>
    <w:semiHidden/>
    <w:rsid w:val="00317F5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rawings/d/1tqpBX1J7E_iW4klju1Uqjd1tqHLm7ZYRjNvE5TbOS-A/edit" TargetMode="External"/><Relationship Id="rId20" Type="http://schemas.openxmlformats.org/officeDocument/2006/relationships/hyperlink" Target="http://www.fao.org/infoods/infoods/food-biodiversity/en/" TargetMode="External"/><Relationship Id="rId21" Type="http://schemas.openxmlformats.org/officeDocument/2006/relationships/hyperlink" Target="http://fnic.nal.usda.gov/nal_display/index.php?info_center54&amp;tax_level52&amp;tax_subject5279&amp;topic_id51387" TargetMode="External"/><Relationship Id="rId22" Type="http://schemas.openxmlformats.org/officeDocument/2006/relationships/hyperlink" Target="http://fnic.nal.usda.gov/nal_display/index.php?info_center54&amp;tax_level52&amp;tax_subject5279&amp;to" TargetMode="External"/><Relationship Id="rId23" Type="http://schemas.openxmlformats.org/officeDocument/2006/relationships/hyperlink" Target="http://fnic.nal.usda.gov/nal_display/index.php?info_center54&amp;tax_level52&amp;tax_subject5279&amp;topic_id51387" TargetMode="External"/><Relationship Id="rId24" Type="http://schemas.openxmlformats.org/officeDocument/2006/relationships/image" Target="media/image1.jpg"/><Relationship Id="rId25" Type="http://schemas.openxmlformats.org/officeDocument/2006/relationships/hyperlink" Target="https://docs.google.com/spreadsheets/d/1Mu6hsNGHwhrEGR5kQp18W3OnPTQYQ5zL-3mYIBYcoWI/edit?usp=sharing"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ocs.google.com/drawings/d/1tqpBX1J7E_iW4klju1Uqjd1tqHLm7ZYRjNvE5TbOS-A/edit" TargetMode="External"/><Relationship Id="rId11" Type="http://schemas.openxmlformats.org/officeDocument/2006/relationships/hyperlink" Target="https://docs.google.com/drawings/d/1tqpBX1J7E_iW4klju1Uqjd1tqHLm7ZYRjNvE5TbOS-A/edit" TargetMode="External"/><Relationship Id="rId12" Type="http://schemas.openxmlformats.org/officeDocument/2006/relationships/hyperlink" Target="https://docs.google.com/drawings/d/1tqpBX1J7E_iW4klju1Uqjd1tqHLm7ZYRjNvE5TbOS-A/edit" TargetMode="External"/><Relationship Id="rId13" Type="http://schemas.openxmlformats.org/officeDocument/2006/relationships/hyperlink" Target="https://docs.google.com/drawings/d/1tqpBX1J7E_iW4klju1Uqjd1tqHLm7ZYRjNvE5TbOS-A/edit" TargetMode="External"/><Relationship Id="rId14" Type="http://schemas.openxmlformats.org/officeDocument/2006/relationships/hyperlink" Target="https://docs.google.com/drawings/d/1tqpBX1J7E_iW4klju1Uqjd1tqHLm7ZYRjNvE5TbOS-A/edit" TargetMode="External"/><Relationship Id="rId15" Type="http://schemas.openxmlformats.org/officeDocument/2006/relationships/hyperlink" Target="https://docs.google.com/spreadsheets/d/1Mu6hsNGHwhrEGR5kQp18W3OnPTQYQ5zL-3mYIBYcoWI/edit" TargetMode="External"/><Relationship Id="rId16" Type="http://schemas.openxmlformats.org/officeDocument/2006/relationships/hyperlink" Target="https://docs.google.com/drawings/d/1G9cwEpWRumV-qIRddWOIfSh-QLAija9J4ric4l9Gv98/edit?usp=sharing" TargetMode="External"/><Relationship Id="rId17" Type="http://schemas.openxmlformats.org/officeDocument/2006/relationships/hyperlink" Target="https://docs.google.com/spreadsheets/d/1Mu6hsNGHwhrEGR5kQp18W3OnPTQYQ5zL-3mYIBYcoWI/edit" TargetMode="External"/><Relationship Id="rId18" Type="http://schemas.openxmlformats.org/officeDocument/2006/relationships/hyperlink" Target="https://docs.google.com/drawings/d/1G9cwEpWRumV-qIRddWOIfSh-QLAija9J4ric4l9Gv98/edit?usp=sharing" TargetMode="External"/><Relationship Id="rId19" Type="http://schemas.openxmlformats.org/officeDocument/2006/relationships/hyperlink" Target="http://www.fao.org/infoods/infoods/food-biodiversity/en/"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r-forge.r-project.org/projects/mu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18</Pages>
  <Words>6188</Words>
  <Characters>35272</Characters>
  <Application>Microsoft Macintosh Word</Application>
  <DocSecurity>0</DocSecurity>
  <Lines>293</Lines>
  <Paragraphs>82</Paragraphs>
  <ScaleCrop>false</ScaleCrop>
  <Company/>
  <LinksUpToDate>false</LinksUpToDate>
  <CharactersWithSpaces>41378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Bernhardt</cp:lastModifiedBy>
  <cp:revision>10</cp:revision>
  <dcterms:created xsi:type="dcterms:W3CDTF">2015-06-24T17:37:00Z</dcterms:created>
  <dcterms:modified xsi:type="dcterms:W3CDTF">2015-09-24T16:19:00Z</dcterms:modified>
</cp:coreProperties>
</file>