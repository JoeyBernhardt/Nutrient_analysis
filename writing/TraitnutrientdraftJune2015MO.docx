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F41D7C7" w14:textId="77777777" w:rsidR="00454A0D" w:rsidRDefault="00863DAB">
      <w:pPr>
        <w:pStyle w:val="Heading1"/>
        <w:spacing w:before="480" w:after="120" w:line="360" w:lineRule="auto"/>
      </w:pPr>
      <w:bookmarkStart w:id="0" w:name="h.gjdgxs" w:colFirst="0" w:colLast="0"/>
      <w:bookmarkEnd w:id="0"/>
      <w:r>
        <w:rPr>
          <w:rFonts w:ascii="Times New Roman" w:eastAsia="Times New Roman" w:hAnsi="Times New Roman" w:cs="Times New Roman"/>
          <w:b/>
          <w:sz w:val="24"/>
          <w:szCs w:val="24"/>
        </w:rPr>
        <w:t>Functional basis of nutritional diversity in aquatic ecosystems</w:t>
      </w:r>
    </w:p>
    <w:p w14:paraId="1BFFF6B7" w14:textId="77777777" w:rsidR="00454A0D" w:rsidRDefault="00863DAB">
      <w:pPr>
        <w:pStyle w:val="Heading2"/>
        <w:spacing w:before="360" w:after="80" w:line="360" w:lineRule="auto"/>
      </w:pPr>
      <w:bookmarkStart w:id="1" w:name="h.30j0zll" w:colFirst="0" w:colLast="0"/>
      <w:bookmarkEnd w:id="1"/>
      <w:r>
        <w:rPr>
          <w:rFonts w:ascii="Times New Roman" w:eastAsia="Times New Roman" w:hAnsi="Times New Roman" w:cs="Times New Roman"/>
          <w:sz w:val="24"/>
          <w:szCs w:val="24"/>
        </w:rPr>
        <w:t>Abstract</w:t>
      </w:r>
    </w:p>
    <w:p w14:paraId="45A8830D" w14:textId="3E30723B" w:rsidR="00454A0D" w:rsidRPr="00173404" w:rsidRDefault="00863DAB">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food provisioning is one of the most widely acknowledged ecosystem service</w:t>
      </w:r>
      <w:ins w:id="2" w:author="Joey Bernhardt" w:date="2015-12-08T14:02:00Z">
        <w:r w:rsidR="00EF1A52">
          <w:rPr>
            <w:rFonts w:ascii="Times New Roman" w:eastAsia="Times New Roman" w:hAnsi="Times New Roman" w:cs="Times New Roman"/>
            <w:sz w:val="24"/>
            <w:szCs w:val="24"/>
          </w:rPr>
          <w:t>s</w:t>
        </w:r>
      </w:ins>
      <w:bookmarkStart w:id="3" w:name="_GoBack"/>
      <w:bookmarkEnd w:id="3"/>
      <w:r>
        <w:rPr>
          <w:rFonts w:ascii="Times New Roman" w:eastAsia="Times New Roman" w:hAnsi="Times New Roman" w:cs="Times New Roman"/>
          <w:sz w:val="24"/>
          <w:szCs w:val="24"/>
        </w:rPr>
        <w:t xml:space="preserve"> provided by aquatic ecosystems, the role of seafood as a source of valuable micronutrients scarce in the human diet is often overlooked. </w:t>
      </w:r>
      <w:ins w:id="4" w:author="Mary O'Connor" w:date="2015-10-09T15:31:00Z">
        <w:r w:rsidR="00E727F5">
          <w:rPr>
            <w:rFonts w:ascii="Times New Roman" w:eastAsia="Times New Roman" w:hAnsi="Times New Roman" w:cs="Times New Roman"/>
            <w:sz w:val="24"/>
            <w:szCs w:val="24"/>
          </w:rPr>
          <w:t xml:space="preserve">The ecological mechanisms responsible for a nutritionally diverse set of seafood species are not well understood, despite heavy research emphasis on the </w:t>
        </w:r>
      </w:ins>
      <w:r>
        <w:rPr>
          <w:rFonts w:ascii="Times New Roman" w:eastAsia="Times New Roman" w:hAnsi="Times New Roman" w:cs="Times New Roman"/>
          <w:sz w:val="24"/>
          <w:szCs w:val="24"/>
        </w:rPr>
        <w:t xml:space="preserve">ecological mechanisms responsible for fisheries </w:t>
      </w:r>
      <w:proofErr w:type="spellStart"/>
      <w:r>
        <w:rPr>
          <w:rFonts w:ascii="Times New Roman" w:eastAsia="Times New Roman" w:hAnsi="Times New Roman" w:cs="Times New Roman"/>
          <w:sz w:val="24"/>
          <w:szCs w:val="24"/>
        </w:rPr>
        <w:t>productivity</w:t>
      </w:r>
      <w:proofErr w:type="gramStart"/>
      <w:r>
        <w:rPr>
          <w:rFonts w:ascii="Times New Roman" w:eastAsia="Times New Roman" w:hAnsi="Times New Roman" w:cs="Times New Roman"/>
          <w:sz w:val="24"/>
          <w:szCs w:val="24"/>
        </w:rPr>
        <w:t>,.</w:t>
      </w:r>
      <w:commentRangeStart w:id="5"/>
      <w:commentRangeStart w:id="6"/>
      <w:proofErr w:type="gramEnd"/>
      <w:r>
        <w:rPr>
          <w:rFonts w:ascii="Times New Roman" w:eastAsia="Times New Roman" w:hAnsi="Times New Roman" w:cs="Times New Roman"/>
          <w:sz w:val="24"/>
          <w:szCs w:val="24"/>
        </w:rPr>
        <w:t>Here</w:t>
      </w:r>
      <w:proofErr w:type="spellEnd"/>
      <w:r>
        <w:rPr>
          <w:rFonts w:ascii="Times New Roman" w:eastAsia="Times New Roman" w:hAnsi="Times New Roman" w:cs="Times New Roman"/>
          <w:sz w:val="24"/>
          <w:szCs w:val="24"/>
        </w:rPr>
        <w:t xml:space="preserve"> we draw on </w:t>
      </w:r>
      <w:proofErr w:type="spellStart"/>
      <w:r>
        <w:rPr>
          <w:rFonts w:ascii="Times New Roman" w:eastAsia="Times New Roman" w:hAnsi="Times New Roman" w:cs="Times New Roman"/>
          <w:sz w:val="24"/>
          <w:szCs w:val="24"/>
        </w:rPr>
        <w:t>allometric</w:t>
      </w:r>
      <w:proofErr w:type="spellEnd"/>
      <w:r>
        <w:rPr>
          <w:rFonts w:ascii="Times New Roman" w:eastAsia="Times New Roman" w:hAnsi="Times New Roman" w:cs="Times New Roman"/>
          <w:sz w:val="24"/>
          <w:szCs w:val="24"/>
        </w:rPr>
        <w:t xml:space="preserve"> scaling theory and ecological stoichiometry to </w:t>
      </w:r>
      <w:ins w:id="7" w:author="Mary O'Connor" w:date="2015-10-09T15:33:00Z">
        <w:r w:rsidR="00E727F5">
          <w:rPr>
            <w:rFonts w:ascii="Times New Roman" w:eastAsia="Times New Roman" w:hAnsi="Times New Roman" w:cs="Times New Roman"/>
            <w:sz w:val="24"/>
            <w:szCs w:val="24"/>
          </w:rPr>
          <w:t>analyze the relationship between</w:t>
        </w:r>
      </w:ins>
      <w:r>
        <w:rPr>
          <w:rFonts w:ascii="Times New Roman" w:eastAsia="Times New Roman" w:hAnsi="Times New Roman" w:cs="Times New Roman"/>
          <w:sz w:val="24"/>
          <w:szCs w:val="24"/>
        </w:rPr>
        <w:t xml:space="preserve"> a species’ nutritional profile </w:t>
      </w:r>
      <w:del w:id="8" w:author="Mary O'Connor" w:date="2015-10-09T15:33:00Z">
        <w:r w:rsidDel="00E727F5">
          <w:rPr>
            <w:rFonts w:ascii="Times New Roman" w:eastAsia="Times New Roman" w:hAnsi="Times New Roman" w:cs="Times New Roman"/>
            <w:sz w:val="24"/>
            <w:szCs w:val="24"/>
          </w:rPr>
          <w:delText>is related to</w:delText>
        </w:r>
      </w:del>
      <w:ins w:id="9" w:author="Mary O'Connor" w:date="2015-10-09T15:33:00Z">
        <w:r w:rsidR="00E727F5">
          <w:rPr>
            <w:rFonts w:ascii="Times New Roman" w:eastAsia="Times New Roman" w:hAnsi="Times New Roman" w:cs="Times New Roman"/>
            <w:sz w:val="24"/>
            <w:szCs w:val="24"/>
          </w:rPr>
          <w:t>and</w:t>
        </w:r>
      </w:ins>
      <w:r>
        <w:rPr>
          <w:rFonts w:ascii="Times New Roman" w:eastAsia="Times New Roman" w:hAnsi="Times New Roman" w:cs="Times New Roman"/>
          <w:sz w:val="24"/>
          <w:szCs w:val="24"/>
        </w:rPr>
        <w:t xml:space="preserve"> physiological traits such as growth rate or body size. </w:t>
      </w:r>
      <w:del w:id="10" w:author="Mary O'Connor" w:date="2015-10-09T15:33:00Z">
        <w:r w:rsidDel="00E727F5">
          <w:rPr>
            <w:rFonts w:ascii="Times New Roman" w:eastAsia="Times New Roman" w:hAnsi="Times New Roman" w:cs="Times New Roman"/>
            <w:sz w:val="24"/>
            <w:szCs w:val="24"/>
          </w:rPr>
          <w:delText xml:space="preserve">Predicting </w:delText>
        </w:r>
      </w:del>
      <w:del w:id="11" w:author="Mary O'Connor" w:date="2015-10-09T15:34:00Z">
        <w:r w:rsidDel="00E727F5">
          <w:rPr>
            <w:rFonts w:ascii="Times New Roman" w:eastAsia="Times New Roman" w:hAnsi="Times New Roman" w:cs="Times New Roman"/>
            <w:sz w:val="24"/>
            <w:szCs w:val="24"/>
          </w:rPr>
          <w:delText xml:space="preserve">a species’ nutritional value in the human diet </w:delText>
        </w:r>
      </w:del>
      <w:del w:id="12" w:author="Mary O'Connor" w:date="2015-10-09T15:33:00Z">
        <w:r w:rsidDel="00E727F5">
          <w:rPr>
            <w:rFonts w:ascii="Times New Roman" w:eastAsia="Times New Roman" w:hAnsi="Times New Roman" w:cs="Times New Roman"/>
            <w:sz w:val="24"/>
            <w:szCs w:val="24"/>
          </w:rPr>
          <w:delText>requires knowledge of</w:delText>
        </w:r>
      </w:del>
      <w:del w:id="13" w:author="Mary O'Connor" w:date="2015-10-09T15:34:00Z">
        <w:r w:rsidDel="00E727F5">
          <w:rPr>
            <w:rFonts w:ascii="Times New Roman" w:eastAsia="Times New Roman" w:hAnsi="Times New Roman" w:cs="Times New Roman"/>
            <w:sz w:val="24"/>
            <w:szCs w:val="24"/>
          </w:rPr>
          <w:delText xml:space="preserve"> not only</w:delText>
        </w:r>
      </w:del>
      <w:del w:id="14" w:author="Mary O'Connor" w:date="2015-10-09T15:33:00Z">
        <w:r w:rsidDel="00E727F5">
          <w:rPr>
            <w:rFonts w:ascii="Times New Roman" w:eastAsia="Times New Roman" w:hAnsi="Times New Roman" w:cs="Times New Roman"/>
            <w:sz w:val="24"/>
            <w:szCs w:val="24"/>
          </w:rPr>
          <w:delText xml:space="preserve"> the</w:delText>
        </w:r>
      </w:del>
      <w:del w:id="15" w:author="Mary O'Connor" w:date="2015-10-09T15:34:00Z">
        <w:r w:rsidDel="00E727F5">
          <w:rPr>
            <w:rFonts w:ascii="Times New Roman" w:eastAsia="Times New Roman" w:hAnsi="Times New Roman" w:cs="Times New Roman"/>
            <w:sz w:val="24"/>
            <w:szCs w:val="24"/>
          </w:rPr>
          <w:delText xml:space="preserve"> ecological drivers of a species’ nutrient content, but also human dietary practices, which may influence which body parts are consumed, and thus the nutritional value of an edible portion.</w:delText>
        </w:r>
        <w:commentRangeEnd w:id="5"/>
        <w:r w:rsidDel="00E727F5">
          <w:commentReference w:id="5"/>
        </w:r>
        <w:commentRangeEnd w:id="6"/>
        <w:r w:rsidDel="00E727F5">
          <w:commentReference w:id="6"/>
        </w:r>
        <w:r w:rsidDel="00E727F5">
          <w:rPr>
            <w:rFonts w:ascii="Times New Roman" w:eastAsia="Times New Roman" w:hAnsi="Times New Roman" w:cs="Times New Roman"/>
            <w:sz w:val="24"/>
            <w:szCs w:val="24"/>
          </w:rPr>
          <w:delText xml:space="preserve"> In this study we test</w:delText>
        </w:r>
      </w:del>
      <w:ins w:id="16" w:author="Mary O'Connor" w:date="2015-10-09T15:34:00Z">
        <w:r w:rsidR="00E727F5">
          <w:rPr>
            <w:rFonts w:ascii="Times New Roman" w:eastAsia="Times New Roman" w:hAnsi="Times New Roman" w:cs="Times New Roman"/>
            <w:sz w:val="24"/>
            <w:szCs w:val="24"/>
          </w:rPr>
          <w:t xml:space="preserve">We </w:t>
        </w:r>
      </w:ins>
      <w:ins w:id="17" w:author="Mary O'Connor" w:date="2015-10-09T15:35:00Z">
        <w:r w:rsidR="00E727F5">
          <w:rPr>
            <w:rFonts w:ascii="Times New Roman" w:eastAsia="Times New Roman" w:hAnsi="Times New Roman" w:cs="Times New Roman"/>
            <w:sz w:val="24"/>
            <w:szCs w:val="24"/>
          </w:rPr>
          <w:t xml:space="preserve">used </w:t>
        </w:r>
        <w:commentRangeStart w:id="18"/>
        <w:r w:rsidR="00E727F5">
          <w:rPr>
            <w:rFonts w:ascii="Times New Roman" w:eastAsia="Times New Roman" w:hAnsi="Times New Roman" w:cs="Times New Roman"/>
            <w:sz w:val="24"/>
            <w:szCs w:val="24"/>
          </w:rPr>
          <w:t>human dietary food composition data</w:t>
        </w:r>
        <w:commentRangeEnd w:id="18"/>
        <w:r w:rsidR="00E727F5">
          <w:rPr>
            <w:rStyle w:val="CommentReference"/>
          </w:rPr>
          <w:commentReference w:id="18"/>
        </w:r>
        <w:r w:rsidR="00E727F5">
          <w:rPr>
            <w:rFonts w:ascii="Times New Roman" w:eastAsia="Times New Roman" w:hAnsi="Times New Roman" w:cs="Times New Roman"/>
            <w:sz w:val="24"/>
            <w:szCs w:val="24"/>
          </w:rPr>
          <w:t xml:space="preserve"> to test</w:t>
        </w:r>
      </w:ins>
      <w:r>
        <w:rPr>
          <w:rFonts w:ascii="Times New Roman" w:eastAsia="Times New Roman" w:hAnsi="Times New Roman" w:cs="Times New Roman"/>
          <w:sz w:val="24"/>
          <w:szCs w:val="24"/>
        </w:rPr>
        <w:t xml:space="preserve"> whether functional traits </w:t>
      </w:r>
      <w:ins w:id="20" w:author="Mary O'Connor" w:date="2015-10-09T15:34:00Z">
        <w:r w:rsidR="00E727F5">
          <w:rPr>
            <w:rFonts w:ascii="Times New Roman" w:eastAsia="Times New Roman" w:hAnsi="Times New Roman" w:cs="Times New Roman"/>
            <w:sz w:val="24"/>
            <w:szCs w:val="24"/>
          </w:rPr>
          <w:t xml:space="preserve">explain </w:t>
        </w:r>
      </w:ins>
      <w:r>
        <w:rPr>
          <w:rFonts w:ascii="Times New Roman" w:eastAsia="Times New Roman" w:hAnsi="Times New Roman" w:cs="Times New Roman"/>
          <w:sz w:val="24"/>
          <w:szCs w:val="24"/>
        </w:rPr>
        <w:t xml:space="preserve">species’ nutritional value to </w:t>
      </w:r>
      <w:ins w:id="21" w:author="Mary O'Connor" w:date="2015-10-09T15:34:00Z">
        <w:r w:rsidR="00E727F5">
          <w:rPr>
            <w:rFonts w:ascii="Times New Roman" w:eastAsia="Times New Roman" w:hAnsi="Times New Roman" w:cs="Times New Roman"/>
            <w:sz w:val="24"/>
            <w:szCs w:val="24"/>
          </w:rPr>
          <w:t>human consumers</w:t>
        </w:r>
      </w:ins>
      <w:ins w:id="22" w:author="Mary O'Connor" w:date="2015-10-09T15:37:00Z">
        <w:r w:rsidR="002C63BE">
          <w:rPr>
            <w:rFonts w:ascii="Times New Roman" w:eastAsia="Times New Roman" w:hAnsi="Times New Roman" w:cs="Times New Roman"/>
            <w:sz w:val="24"/>
            <w:szCs w:val="24"/>
          </w:rPr>
          <w:t xml:space="preserve"> for X species of fish from all major oceanic regions</w:t>
        </w:r>
      </w:ins>
      <w:r>
        <w:rPr>
          <w:rFonts w:ascii="Times New Roman" w:eastAsia="Times New Roman" w:hAnsi="Times New Roman" w:cs="Times New Roman"/>
          <w:sz w:val="24"/>
          <w:szCs w:val="24"/>
        </w:rPr>
        <w:t>. We f</w:t>
      </w:r>
      <w:ins w:id="23" w:author="Mary O'Connor" w:date="2015-10-09T15:36:00Z">
        <w:r w:rsidR="002C63BE">
          <w:rPr>
            <w:rFonts w:ascii="Times New Roman" w:eastAsia="Times New Roman" w:hAnsi="Times New Roman" w:cs="Times New Roman"/>
            <w:sz w:val="24"/>
            <w:szCs w:val="24"/>
          </w:rPr>
          <w:t>ou</w:t>
        </w:r>
      </w:ins>
      <w:r>
        <w:rPr>
          <w:rFonts w:ascii="Times New Roman" w:eastAsia="Times New Roman" w:hAnsi="Times New Roman" w:cs="Times New Roman"/>
          <w:sz w:val="24"/>
          <w:szCs w:val="24"/>
        </w:rPr>
        <w:t>nd that a</w:t>
      </w:r>
      <w:ins w:id="24" w:author="Mary O'Connor" w:date="2015-10-09T15:36:00Z">
        <w:r w:rsidR="002C63BE">
          <w:rPr>
            <w:rFonts w:ascii="Times New Roman" w:eastAsia="Times New Roman" w:hAnsi="Times New Roman" w:cs="Times New Roman"/>
            <w:sz w:val="24"/>
            <w:szCs w:val="24"/>
          </w:rPr>
          <w:t>n ecological</w:t>
        </w:r>
      </w:ins>
      <w:r>
        <w:rPr>
          <w:rFonts w:ascii="Times New Roman" w:eastAsia="Times New Roman" w:hAnsi="Times New Roman" w:cs="Times New Roman"/>
          <w:sz w:val="24"/>
          <w:szCs w:val="24"/>
        </w:rPr>
        <w:t xml:space="preserve"> trait-based approach is effective at simplifying the complexity of aquatic food webs into a few key axes that strongly control the composition of micronutrients in fish assemblages. </w:t>
      </w:r>
      <w:ins w:id="25" w:author="Mary O'Connor" w:date="2015-10-09T15:36:00Z">
        <w:r w:rsidR="002C63BE">
          <w:rPr>
            <w:rFonts w:ascii="Times New Roman" w:eastAsia="Times New Roman" w:hAnsi="Times New Roman" w:cs="Times New Roman"/>
            <w:sz w:val="24"/>
            <w:szCs w:val="24"/>
          </w:rPr>
          <w:t>F</w:t>
        </w:r>
      </w:ins>
      <w:r>
        <w:rPr>
          <w:rFonts w:ascii="Times New Roman" w:eastAsia="Times New Roman" w:hAnsi="Times New Roman" w:cs="Times New Roman"/>
          <w:sz w:val="24"/>
          <w:szCs w:val="24"/>
        </w:rPr>
        <w:t xml:space="preserve">or some, but not all, nutrients we analyzed (e.g. </w:t>
      </w:r>
      <w:proofErr w:type="spellStart"/>
      <w:r>
        <w:rPr>
          <w:rFonts w:ascii="Times New Roman" w:eastAsia="Times New Roman" w:hAnsi="Times New Roman" w:cs="Times New Roman"/>
          <w:sz w:val="24"/>
          <w:szCs w:val="24"/>
        </w:rPr>
        <w:t>Ca</w:t>
      </w:r>
      <w:proofErr w:type="spellEnd"/>
      <w:r>
        <w:rPr>
          <w:rFonts w:ascii="Times New Roman" w:eastAsia="Times New Roman" w:hAnsi="Times New Roman" w:cs="Times New Roman"/>
          <w:sz w:val="24"/>
          <w:szCs w:val="24"/>
        </w:rPr>
        <w:t>, Hg, EPA, DHA), the nutrient content of edible portions varie</w:t>
      </w:r>
      <w:ins w:id="26" w:author="Mary O'Connor" w:date="2015-10-09T15:36:00Z">
        <w:r w:rsidR="002C63BE">
          <w:rPr>
            <w:rFonts w:ascii="Times New Roman" w:eastAsia="Times New Roman" w:hAnsi="Times New Roman" w:cs="Times New Roman"/>
            <w:sz w:val="24"/>
            <w:szCs w:val="24"/>
          </w:rPr>
          <w:t>d</w:t>
        </w:r>
      </w:ins>
      <w:r>
        <w:rPr>
          <w:rFonts w:ascii="Times New Roman" w:eastAsia="Times New Roman" w:hAnsi="Times New Roman" w:cs="Times New Roman"/>
          <w:sz w:val="24"/>
          <w:szCs w:val="24"/>
        </w:rPr>
        <w:t xml:space="preserve"> predictably</w:t>
      </w:r>
      <w:ins w:id="27" w:author="Mary O'Connor" w:date="2015-10-09T15:36:00Z">
        <w:r w:rsidR="002C63BE">
          <w:rPr>
            <w:rFonts w:ascii="Times New Roman" w:eastAsia="Times New Roman" w:hAnsi="Times New Roman" w:cs="Times New Roman"/>
            <w:sz w:val="24"/>
            <w:szCs w:val="24"/>
          </w:rPr>
          <w:t xml:space="preserve"> among species?</w:t>
        </w:r>
      </w:ins>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with</w:t>
      </w:r>
      <w:proofErr w:type="gramEnd"/>
      <w:r>
        <w:rPr>
          <w:rFonts w:ascii="Times New Roman" w:eastAsia="Times New Roman" w:hAnsi="Times New Roman" w:cs="Times New Roman"/>
          <w:sz w:val="24"/>
          <w:szCs w:val="24"/>
        </w:rPr>
        <w:t xml:space="preserve"> latitude and body size, consistent with the </w:t>
      </w:r>
      <w:ins w:id="28" w:author="Mary O'Connor" w:date="2015-10-09T15:37:00Z">
        <w:r w:rsidR="002C63BE">
          <w:rPr>
            <w:rFonts w:ascii="Times New Roman" w:eastAsia="Times New Roman" w:hAnsi="Times New Roman" w:cs="Times New Roman"/>
            <w:sz w:val="24"/>
            <w:szCs w:val="24"/>
          </w:rPr>
          <w:t xml:space="preserve">physiological </w:t>
        </w:r>
      </w:ins>
      <w:r>
        <w:rPr>
          <w:rFonts w:ascii="Times New Roman" w:eastAsia="Times New Roman" w:hAnsi="Times New Roman" w:cs="Times New Roman"/>
          <w:sz w:val="24"/>
          <w:szCs w:val="24"/>
        </w:rPr>
        <w:t xml:space="preserve">functional roles of micronutrients in fish. These results suggest that the availability of micronutrients </w:t>
      </w:r>
      <w:ins w:id="29" w:author="Mary O'Connor" w:date="2015-10-09T15:37:00Z">
        <w:r w:rsidR="002C63BE">
          <w:rPr>
            <w:rFonts w:ascii="Times New Roman" w:eastAsia="Times New Roman" w:hAnsi="Times New Roman" w:cs="Times New Roman"/>
            <w:sz w:val="24"/>
            <w:szCs w:val="24"/>
          </w:rPr>
          <w:t xml:space="preserve">in </w:t>
        </w:r>
      </w:ins>
      <w:r>
        <w:rPr>
          <w:rFonts w:ascii="Times New Roman" w:eastAsia="Times New Roman" w:hAnsi="Times New Roman" w:cs="Times New Roman"/>
          <w:sz w:val="24"/>
          <w:szCs w:val="24"/>
        </w:rPr>
        <w:t xml:space="preserve">fish assemblages may depend on geography and the body size distribution of the catch. </w:t>
      </w:r>
      <w:ins w:id="30" w:author="Mary O'Connor" w:date="2015-10-09T15:38:00Z">
        <w:r w:rsidR="002C63BE">
          <w:rPr>
            <w:rFonts w:ascii="Times New Roman" w:eastAsia="Times New Roman" w:hAnsi="Times New Roman" w:cs="Times New Roman"/>
            <w:sz w:val="24"/>
            <w:szCs w:val="24"/>
          </w:rPr>
          <w:t xml:space="preserve">Our approach integrates ecological variation and patterns in the human consumption of species to explicitly link ecological function with one metric of human </w:t>
        </w:r>
        <w:proofErr w:type="gramStart"/>
        <w:r w:rsidR="002C63BE">
          <w:rPr>
            <w:rFonts w:ascii="Times New Roman" w:eastAsia="Times New Roman" w:hAnsi="Times New Roman" w:cs="Times New Roman"/>
            <w:sz w:val="24"/>
            <w:szCs w:val="24"/>
          </w:rPr>
          <w:t>well-being</w:t>
        </w:r>
        <w:proofErr w:type="gramEnd"/>
        <w:r w:rsidR="002C63BE">
          <w:rPr>
            <w:rFonts w:ascii="Times New Roman" w:eastAsia="Times New Roman" w:hAnsi="Times New Roman" w:cs="Times New Roman"/>
            <w:sz w:val="24"/>
            <w:szCs w:val="24"/>
          </w:rPr>
          <w:t xml:space="preserve"> to suggest that a diverse fish assemblage can support a more nutritious diet to local seafood consumers.</w:t>
        </w:r>
      </w:ins>
      <w:ins w:id="31" w:author="Joey Bernhardt" w:date="2015-10-20T13:27:00Z">
        <w:r w:rsidR="00173404">
          <w:rPr>
            <w:rFonts w:ascii="Times New Roman" w:eastAsia="Times New Roman" w:hAnsi="Times New Roman" w:cs="Times New Roman"/>
            <w:sz w:val="24"/>
            <w:szCs w:val="24"/>
          </w:rPr>
          <w:t xml:space="preserve"> </w:t>
        </w:r>
      </w:ins>
    </w:p>
    <w:p w14:paraId="6CB868E1" w14:textId="6187F48B" w:rsidR="002C63BE" w:rsidRDefault="002C63BE">
      <w:pPr>
        <w:rPr>
          <w:ins w:id="32" w:author="Mary O'Connor" w:date="2015-10-09T15:39:00Z"/>
          <w:rFonts w:ascii="Times New Roman" w:eastAsia="Times New Roman" w:hAnsi="Times New Roman" w:cs="Times New Roman"/>
          <w:sz w:val="24"/>
          <w:szCs w:val="24"/>
        </w:rPr>
      </w:pPr>
      <w:ins w:id="33" w:author="Mary O'Connor" w:date="2015-10-09T15:39:00Z">
        <w:r>
          <w:rPr>
            <w:rFonts w:ascii="Times New Roman" w:eastAsia="Times New Roman" w:hAnsi="Times New Roman" w:cs="Times New Roman"/>
            <w:sz w:val="24"/>
            <w:szCs w:val="24"/>
          </w:rPr>
          <w:br w:type="page"/>
        </w:r>
      </w:ins>
    </w:p>
    <w:p w14:paraId="799C73CD" w14:textId="77777777" w:rsidR="00454A0D" w:rsidRDefault="00863DAB">
      <w:pPr>
        <w:pStyle w:val="normal0"/>
        <w:spacing w:line="360" w:lineRule="auto"/>
      </w:pPr>
      <w:commentRangeStart w:id="34"/>
      <w:r>
        <w:rPr>
          <w:rFonts w:ascii="Times New Roman" w:eastAsia="Times New Roman" w:hAnsi="Times New Roman" w:cs="Times New Roman"/>
          <w:b/>
          <w:sz w:val="24"/>
          <w:szCs w:val="24"/>
        </w:rPr>
        <w:lastRenderedPageBreak/>
        <w:t>Introduction</w:t>
      </w:r>
      <w:commentRangeEnd w:id="34"/>
      <w:r>
        <w:commentReference w:id="34"/>
      </w:r>
    </w:p>
    <w:p w14:paraId="02136741" w14:textId="77777777" w:rsidR="00454A0D" w:rsidRDefault="00863DAB">
      <w:pPr>
        <w:pStyle w:val="normal0"/>
        <w:spacing w:line="360" w:lineRule="auto"/>
      </w:pPr>
      <w:r>
        <w:rPr>
          <w:rFonts w:ascii="Times New Roman" w:eastAsia="Times New Roman" w:hAnsi="Times New Roman" w:cs="Times New Roman"/>
          <w:sz w:val="24"/>
          <w:szCs w:val="24"/>
        </w:rPr>
        <w:t>While it has long been recognized that ecosystems provide essential benefits to humanity, a mechanistic understanding of the ecological processes underlying the supply of ecosystem services remains elusive. One of the most widely studied and universally important benefits that humans derive from natural ecosystems is food provisioning. Indeed, many coastal human communities rely on wild harvests from local aquatic ecosystems to meet nutritional requirements for macronutrients, such as protein and fats, and micronutrients, such as vitamins and minerals (</w:t>
      </w:r>
      <w:proofErr w:type="spellStart"/>
      <w:r>
        <w:rPr>
          <w:rFonts w:ascii="Times New Roman" w:eastAsia="Times New Roman" w:hAnsi="Times New Roman" w:cs="Times New Roman"/>
          <w:sz w:val="24"/>
          <w:szCs w:val="24"/>
        </w:rPr>
        <w:t>Kuhnlein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Receveur</w:t>
      </w:r>
      <w:proofErr w:type="spellEnd"/>
      <w:r>
        <w:rPr>
          <w:rFonts w:ascii="Times New Roman" w:eastAsia="Times New Roman" w:hAnsi="Times New Roman" w:cs="Times New Roman"/>
          <w:sz w:val="24"/>
          <w:szCs w:val="24"/>
        </w:rPr>
        <w:t xml:space="preserve"> 2007, </w:t>
      </w:r>
      <w:proofErr w:type="spellStart"/>
      <w:r>
        <w:rPr>
          <w:rFonts w:ascii="Times New Roman" w:eastAsia="Times New Roman" w:hAnsi="Times New Roman" w:cs="Times New Roman"/>
          <w:sz w:val="24"/>
          <w:szCs w:val="24"/>
        </w:rPr>
        <w:t>Kuhnlein</w:t>
      </w:r>
      <w:proofErr w:type="spellEnd"/>
      <w:r>
        <w:rPr>
          <w:rFonts w:ascii="Times New Roman" w:eastAsia="Times New Roman" w:hAnsi="Times New Roman" w:cs="Times New Roman"/>
          <w:sz w:val="24"/>
          <w:szCs w:val="24"/>
        </w:rPr>
        <w:t xml:space="preserve"> et al. 2009, </w:t>
      </w:r>
      <w:proofErr w:type="spellStart"/>
      <w:r>
        <w:rPr>
          <w:rFonts w:ascii="Times New Roman" w:eastAsia="Times New Roman" w:hAnsi="Times New Roman" w:cs="Times New Roman"/>
          <w:sz w:val="24"/>
          <w:szCs w:val="24"/>
        </w:rPr>
        <w:t>Kawarazuka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Bene</w:t>
      </w:r>
      <w:proofErr w:type="spellEnd"/>
      <w:r>
        <w:rPr>
          <w:rFonts w:ascii="Times New Roman" w:eastAsia="Times New Roman" w:hAnsi="Times New Roman" w:cs="Times New Roman"/>
          <w:sz w:val="24"/>
          <w:szCs w:val="24"/>
        </w:rPr>
        <w:t xml:space="preserve"> 2011).</w:t>
      </w:r>
    </w:p>
    <w:p w14:paraId="63C82D69" w14:textId="119E4D99" w:rsidR="00863DAB" w:rsidRDefault="00863DAB">
      <w:pPr>
        <w:pStyle w:val="normal0"/>
        <w:spacing w:line="360" w:lineRule="auto"/>
        <w:rPr>
          <w:ins w:id="35" w:author="Mary O'Connor" w:date="2015-10-09T15:48:00Z"/>
        </w:rPr>
      </w:pPr>
      <w:r>
        <w:rPr>
          <w:rFonts w:ascii="Times New Roman" w:eastAsia="Times New Roman" w:hAnsi="Times New Roman" w:cs="Times New Roman"/>
          <w:sz w:val="24"/>
          <w:szCs w:val="24"/>
        </w:rPr>
        <w:t xml:space="preserve">Thus, the ecology of food security, an important ecosystem service, is not just about predicting yields, it is about understanding the ecological conditions that lead to a stable supply of nutritionally diverse foods. Although fisheries productivity is studied extensively (refs), there has been surprisingly little consideration of the drivers </w:t>
      </w:r>
      <w:commentRangeStart w:id="36"/>
      <w:r>
        <w:rPr>
          <w:rFonts w:ascii="Times New Roman" w:eastAsia="Times New Roman" w:hAnsi="Times New Roman" w:cs="Times New Roman"/>
          <w:sz w:val="24"/>
          <w:szCs w:val="24"/>
        </w:rPr>
        <w:t xml:space="preserve">of the nutritional quality of fisheries yields. </w:t>
      </w:r>
      <w:commentRangeEnd w:id="36"/>
      <w:r w:rsidR="004C6699">
        <w:rPr>
          <w:rStyle w:val="CommentReference"/>
        </w:rPr>
        <w:commentReference w:id="36"/>
      </w:r>
      <w:r>
        <w:rPr>
          <w:rFonts w:ascii="Times New Roman" w:eastAsia="Times New Roman" w:hAnsi="Times New Roman" w:cs="Times New Roman"/>
          <w:sz w:val="24"/>
          <w:szCs w:val="24"/>
        </w:rPr>
        <w:t xml:space="preserve">Furthermore, which attributes of a food web’s structure influence its ability to provide the essential elements of a human diet remains an open question. </w:t>
      </w:r>
    </w:p>
    <w:p w14:paraId="11830FF5" w14:textId="77777777" w:rsidR="00863DAB" w:rsidRDefault="00863DAB">
      <w:pPr>
        <w:pStyle w:val="normal0"/>
        <w:spacing w:line="360" w:lineRule="auto"/>
        <w:rPr>
          <w:ins w:id="37" w:author="Mary O'Connor" w:date="2015-10-09T15:48:00Z"/>
        </w:rPr>
      </w:pPr>
    </w:p>
    <w:p w14:paraId="6C07D250" w14:textId="69AA8262" w:rsidR="00863DAB" w:rsidRDefault="00863DAB">
      <w:pPr>
        <w:pStyle w:val="normal0"/>
        <w:spacing w:line="360" w:lineRule="auto"/>
        <w:rPr>
          <w:ins w:id="38" w:author="Mary O'Connor" w:date="2015-10-09T15:49:00Z"/>
        </w:rPr>
      </w:pPr>
      <w:ins w:id="39" w:author="Mary O'Connor" w:date="2015-10-09T15:48:00Z">
        <w:r>
          <w:t xml:space="preserve">A few lines here laying out the importance of connecting ecological processes to human </w:t>
        </w:r>
        <w:proofErr w:type="gramStart"/>
        <w:r>
          <w:t>well-being</w:t>
        </w:r>
        <w:proofErr w:type="gramEnd"/>
        <w:r>
          <w:t xml:space="preserve">, spanning disciplines to </w:t>
        </w:r>
      </w:ins>
      <w:ins w:id="40" w:author="Mary O'Connor" w:date="2015-10-09T15:49:00Z">
        <w:r>
          <w:t>achieve</w:t>
        </w:r>
      </w:ins>
      <w:ins w:id="41" w:author="Mary O'Connor" w:date="2015-10-09T15:48:00Z">
        <w:r>
          <w:t xml:space="preserve"> </w:t>
        </w:r>
      </w:ins>
      <w:ins w:id="42" w:author="Mary O'Connor" w:date="2015-10-09T15:49:00Z">
        <w:r>
          <w:t xml:space="preserve">not only new inference but actionable solutions to problems stemming from not considering these links. </w:t>
        </w:r>
      </w:ins>
    </w:p>
    <w:p w14:paraId="05C174CD" w14:textId="77777777" w:rsidR="00863DAB" w:rsidRDefault="00863DAB">
      <w:pPr>
        <w:pStyle w:val="normal0"/>
        <w:spacing w:line="360" w:lineRule="auto"/>
        <w:rPr>
          <w:ins w:id="43" w:author="Mary O'Connor" w:date="2015-10-09T15:49:00Z"/>
        </w:rPr>
      </w:pPr>
    </w:p>
    <w:p w14:paraId="4D58E65B" w14:textId="1A665C7E" w:rsidR="00863DAB" w:rsidRPr="008E30A8" w:rsidRDefault="00863DAB">
      <w:pPr>
        <w:pStyle w:val="normal0"/>
        <w:spacing w:line="360" w:lineRule="auto"/>
        <w:rPr>
          <w:ins w:id="44" w:author="Mary O'Connor" w:date="2015-10-09T15:48:00Z"/>
          <w:i/>
          <w:rPrChange w:id="45" w:author="Mary O'Connor" w:date="2015-10-09T15:53:00Z">
            <w:rPr>
              <w:ins w:id="46" w:author="Mary O'Connor" w:date="2015-10-09T15:48:00Z"/>
            </w:rPr>
          </w:rPrChange>
        </w:rPr>
      </w:pPr>
      <w:commentRangeStart w:id="47"/>
      <w:ins w:id="48" w:author="Mary O'Connor" w:date="2015-10-09T15:49:00Z">
        <w:r>
          <w:t xml:space="preserve">Here, </w:t>
        </w:r>
      </w:ins>
      <w:commentRangeEnd w:id="47"/>
      <w:ins w:id="49" w:author="Mary O'Connor" w:date="2015-10-09T15:53:00Z">
        <w:r w:rsidR="008E30A8">
          <w:rPr>
            <w:rStyle w:val="CommentReference"/>
          </w:rPr>
          <w:commentReference w:id="47"/>
        </w:r>
      </w:ins>
      <w:ins w:id="51" w:author="Mary O'Connor" w:date="2015-10-09T15:49:00Z">
        <w:r>
          <w:t>we</w:t>
        </w:r>
      </w:ins>
      <w:ins w:id="52" w:author="Mary O'Connor" w:date="2015-10-09T15:50:00Z">
        <w:r>
          <w:t xml:space="preserve"> synthesize fish nutritional content data to quantify variation in nutritional quality to humans and test whether ecological traits can predict variation in nutritional profile from the perspective of a human diet. First, we</w:t>
        </w:r>
      </w:ins>
      <w:ins w:id="53" w:author="Mary O'Connor" w:date="2015-10-09T15:49:00Z">
        <w:r>
          <w:t xml:space="preserve"> review the importance of nutrition as an ecosystem function or service. </w:t>
        </w:r>
      </w:ins>
      <w:ins w:id="54" w:author="Mary O'Connor" w:date="2015-10-09T15:52:00Z">
        <w:r>
          <w:rPr>
            <w:rFonts w:ascii="Times New Roman" w:eastAsia="Times New Roman" w:hAnsi="Times New Roman" w:cs="Times New Roman"/>
            <w:sz w:val="24"/>
            <w:szCs w:val="24"/>
          </w:rPr>
          <w:t xml:space="preserve">Then, we present a newly synthesized database of fish nutritional content </w:t>
        </w:r>
      </w:ins>
      <w:ins w:id="55" w:author="Joey Bernhardt" w:date="2015-10-20T13:29:00Z">
        <w:r w:rsidR="00173404">
          <w:rPr>
            <w:rFonts w:ascii="Times New Roman" w:eastAsia="Times New Roman" w:hAnsi="Times New Roman" w:cs="Times New Roman"/>
            <w:sz w:val="24"/>
            <w:szCs w:val="24"/>
          </w:rPr>
          <w:t xml:space="preserve">and traits </w:t>
        </w:r>
      </w:ins>
      <w:ins w:id="56" w:author="Mary O'Connor" w:date="2015-10-09T15:52:00Z">
        <w:r>
          <w:rPr>
            <w:rFonts w:ascii="Times New Roman" w:eastAsia="Times New Roman" w:hAnsi="Times New Roman" w:cs="Times New Roman"/>
            <w:sz w:val="24"/>
            <w:szCs w:val="24"/>
          </w:rPr>
          <w:t xml:space="preserve">from X species of fish from all ocean regions. We use analyzed this database to characterize the range of variability in fish tissue nutrient content among fish species consumed around the globe, and test whether nutrient profiles of commonly consumed fish species are related to species’ traits, including body size, trophic position and habitat associations, which are broadly related to the function and form of species in aquatic systems (Woodward et al. 2005, other ref?). Given that fish is known to be a high quality source of essential micronutrients, but fish consumption may be limited to a small number of portions per week (reference?), we sought </w:t>
        </w:r>
        <w:r>
          <w:rPr>
            <w:rFonts w:ascii="Times New Roman" w:eastAsia="Times New Roman" w:hAnsi="Times New Roman" w:cs="Times New Roman"/>
            <w:sz w:val="24"/>
            <w:szCs w:val="24"/>
          </w:rPr>
          <w:lastRenderedPageBreak/>
          <w:t>to identify which species are the most nutrient dense and contribute at least 25% of DRI in a single portion.</w:t>
        </w:r>
      </w:ins>
      <w:ins w:id="57" w:author="Mary O'Connor" w:date="2015-10-09T15:53:00Z">
        <w:r w:rsidR="008E30A8">
          <w:rPr>
            <w:rFonts w:ascii="Times New Roman" w:eastAsia="Times New Roman" w:hAnsi="Times New Roman" w:cs="Times New Roman"/>
            <w:sz w:val="24"/>
            <w:szCs w:val="24"/>
          </w:rPr>
          <w:t xml:space="preserve"> </w:t>
        </w:r>
        <w:r w:rsidR="008E30A8">
          <w:rPr>
            <w:rFonts w:ascii="Times New Roman" w:eastAsia="Times New Roman" w:hAnsi="Times New Roman" w:cs="Times New Roman"/>
            <w:i/>
            <w:sz w:val="24"/>
            <w:szCs w:val="24"/>
          </w:rPr>
          <w:t>This research is important because…</w:t>
        </w:r>
      </w:ins>
    </w:p>
    <w:p w14:paraId="7DC004C4" w14:textId="77777777" w:rsidR="00863DAB" w:rsidRDefault="00863DAB">
      <w:pPr>
        <w:pStyle w:val="normal0"/>
        <w:spacing w:line="360" w:lineRule="auto"/>
        <w:rPr>
          <w:ins w:id="58" w:author="Mary O'Connor" w:date="2015-10-09T15:48:00Z"/>
        </w:rPr>
      </w:pPr>
    </w:p>
    <w:p w14:paraId="4A83C372" w14:textId="77777777" w:rsidR="00863DAB" w:rsidRDefault="00863DAB">
      <w:pPr>
        <w:pStyle w:val="normal0"/>
        <w:spacing w:line="360" w:lineRule="auto"/>
      </w:pPr>
    </w:p>
    <w:p w14:paraId="2EFD40C6" w14:textId="77777777" w:rsidR="00454A0D" w:rsidRDefault="00863DAB">
      <w:pPr>
        <w:pStyle w:val="normal0"/>
        <w:spacing w:line="360" w:lineRule="auto"/>
      </w:pPr>
      <w:commentRangeStart w:id="59"/>
      <w:commentRangeStart w:id="60"/>
      <w:r>
        <w:rPr>
          <w:rFonts w:ascii="Times New Roman" w:eastAsia="Times New Roman" w:hAnsi="Times New Roman" w:cs="Times New Roman"/>
          <w:b/>
        </w:rPr>
        <w:t xml:space="preserve">Nutrition as an ecosystem </w:t>
      </w:r>
      <w:commentRangeEnd w:id="59"/>
      <w:r w:rsidR="005038D3">
        <w:rPr>
          <w:rStyle w:val="CommentReference"/>
        </w:rPr>
        <w:commentReference w:id="59"/>
      </w:r>
      <w:r>
        <w:rPr>
          <w:rFonts w:ascii="Times New Roman" w:eastAsia="Times New Roman" w:hAnsi="Times New Roman" w:cs="Times New Roman"/>
          <w:b/>
        </w:rPr>
        <w:t>function and service</w:t>
      </w:r>
      <w:commentRangeEnd w:id="60"/>
      <w:r>
        <w:commentReference w:id="60"/>
      </w:r>
    </w:p>
    <w:p w14:paraId="44AAAC25" w14:textId="49E41EC2" w:rsidR="00454A0D" w:rsidRDefault="008E30A8">
      <w:pPr>
        <w:pStyle w:val="normal0"/>
        <w:spacing w:line="360" w:lineRule="auto"/>
      </w:pPr>
      <w:ins w:id="61" w:author="Mary O'Connor" w:date="2015-10-09T15:54:00Z">
        <w:r>
          <w:rPr>
            <w:rFonts w:ascii="Times New Roman" w:eastAsia="Times New Roman" w:hAnsi="Times New Roman" w:cs="Times New Roman"/>
            <w:sz w:val="24"/>
            <w:szCs w:val="24"/>
          </w:rPr>
          <w:t>Nutrition has only recently / been under-</w:t>
        </w:r>
        <w:proofErr w:type="spellStart"/>
        <w:r>
          <w:rPr>
            <w:rFonts w:ascii="Times New Roman" w:eastAsia="Times New Roman" w:hAnsi="Times New Roman" w:cs="Times New Roman"/>
            <w:sz w:val="24"/>
            <w:szCs w:val="24"/>
          </w:rPr>
          <w:t>representned</w:t>
        </w:r>
        <w:proofErr w:type="spellEnd"/>
        <w:r>
          <w:rPr>
            <w:rFonts w:ascii="Times New Roman" w:eastAsia="Times New Roman" w:hAnsi="Times New Roman" w:cs="Times New Roman"/>
            <w:sz w:val="24"/>
            <w:szCs w:val="24"/>
          </w:rPr>
          <w:t xml:space="preserve"> in marine ecosystem service concepts, despite its clear </w:t>
        </w:r>
        <w:commentRangeStart w:id="62"/>
        <w:r>
          <w:rPr>
            <w:rFonts w:ascii="Times New Roman" w:eastAsia="Times New Roman" w:hAnsi="Times New Roman" w:cs="Times New Roman"/>
            <w:sz w:val="24"/>
            <w:szCs w:val="24"/>
          </w:rPr>
          <w:t xml:space="preserve">links to human </w:t>
        </w:r>
        <w:proofErr w:type="gramStart"/>
        <w:r>
          <w:rPr>
            <w:rFonts w:ascii="Times New Roman" w:eastAsia="Times New Roman" w:hAnsi="Times New Roman" w:cs="Times New Roman"/>
            <w:sz w:val="24"/>
            <w:szCs w:val="24"/>
          </w:rPr>
          <w:t>well-being</w:t>
        </w:r>
        <w:proofErr w:type="gramEnd"/>
        <w:r>
          <w:rPr>
            <w:rFonts w:ascii="Times New Roman" w:eastAsia="Times New Roman" w:hAnsi="Times New Roman" w:cs="Times New Roman"/>
            <w:sz w:val="24"/>
            <w:szCs w:val="24"/>
          </w:rPr>
          <w:t xml:space="preserve">. </w:t>
        </w:r>
      </w:ins>
      <w:commentRangeEnd w:id="62"/>
      <w:ins w:id="63" w:author="Mary O'Connor" w:date="2015-10-09T15:55:00Z">
        <w:r>
          <w:rPr>
            <w:rStyle w:val="CommentReference"/>
          </w:rPr>
          <w:commentReference w:id="62"/>
        </w:r>
      </w:ins>
      <w:r w:rsidR="00863DAB">
        <w:rPr>
          <w:rFonts w:ascii="Times New Roman" w:eastAsia="Times New Roman" w:hAnsi="Times New Roman" w:cs="Times New Roman"/>
          <w:sz w:val="24"/>
          <w:szCs w:val="24"/>
        </w:rPr>
        <w:t>The nutritional quality of prey species plays a fundamental role in ecosystem function. Food webs characterized by nutritionally valuable prey support higher consumer and predator biomass and have higher trophic transfer efficiencies (</w:t>
      </w:r>
      <w:proofErr w:type="spellStart"/>
      <w:r w:rsidR="00863DAB">
        <w:rPr>
          <w:rFonts w:ascii="Times New Roman" w:eastAsia="Times New Roman" w:hAnsi="Times New Roman" w:cs="Times New Roman"/>
          <w:sz w:val="24"/>
          <w:szCs w:val="24"/>
        </w:rPr>
        <w:t>Hecky</w:t>
      </w:r>
      <w:proofErr w:type="spellEnd"/>
      <w:r w:rsidR="00863DAB">
        <w:rPr>
          <w:rFonts w:ascii="Times New Roman" w:eastAsia="Times New Roman" w:hAnsi="Times New Roman" w:cs="Times New Roman"/>
          <w:sz w:val="24"/>
          <w:szCs w:val="24"/>
        </w:rPr>
        <w:t xml:space="preserve"> 1984, Muller Navarra et al. 2000, Brett et al. 2009). Changes in forage fish communities from lipid-rich to lipid-poor fish in the Pacific Ocean have caused predatory marine birds and mammals to shift their diet to less nutritionally valuable lipid-poor fish and suffer population declines (Rosen and </w:t>
      </w:r>
      <w:proofErr w:type="spellStart"/>
      <w:r w:rsidR="00863DAB">
        <w:rPr>
          <w:rFonts w:ascii="Times New Roman" w:eastAsia="Times New Roman" w:hAnsi="Times New Roman" w:cs="Times New Roman"/>
          <w:sz w:val="24"/>
          <w:szCs w:val="24"/>
        </w:rPr>
        <w:t>Trites</w:t>
      </w:r>
      <w:proofErr w:type="spellEnd"/>
      <w:r w:rsidR="00863DAB">
        <w:rPr>
          <w:rFonts w:ascii="Times New Roman" w:eastAsia="Times New Roman" w:hAnsi="Times New Roman" w:cs="Times New Roman"/>
          <w:sz w:val="24"/>
          <w:szCs w:val="24"/>
        </w:rPr>
        <w:t xml:space="preserve"> 2006; Romano et al. 2006, </w:t>
      </w:r>
      <w:proofErr w:type="spellStart"/>
      <w:r w:rsidR="00863DAB">
        <w:rPr>
          <w:rFonts w:ascii="Times New Roman" w:eastAsia="Times New Roman" w:hAnsi="Times New Roman" w:cs="Times New Roman"/>
          <w:sz w:val="24"/>
          <w:szCs w:val="24"/>
        </w:rPr>
        <w:t>Osterblom</w:t>
      </w:r>
      <w:proofErr w:type="spellEnd"/>
      <w:r w:rsidR="00863DAB">
        <w:rPr>
          <w:rFonts w:ascii="Times New Roman" w:eastAsia="Times New Roman" w:hAnsi="Times New Roman" w:cs="Times New Roman"/>
          <w:sz w:val="24"/>
          <w:szCs w:val="24"/>
        </w:rPr>
        <w:t xml:space="preserve"> et al. 2008). </w:t>
      </w:r>
    </w:p>
    <w:p w14:paraId="629AD477" w14:textId="77777777" w:rsidR="00454A0D" w:rsidRDefault="00454A0D">
      <w:pPr>
        <w:pStyle w:val="normal0"/>
        <w:spacing w:line="360" w:lineRule="auto"/>
      </w:pPr>
    </w:p>
    <w:p w14:paraId="68D5CEF1" w14:textId="77777777" w:rsidR="00454A0D" w:rsidRDefault="00863DAB">
      <w:pPr>
        <w:pStyle w:val="normal0"/>
        <w:spacing w:line="360" w:lineRule="auto"/>
      </w:pPr>
      <w:r>
        <w:rPr>
          <w:rFonts w:ascii="Times New Roman" w:eastAsia="Times New Roman" w:hAnsi="Times New Roman" w:cs="Times New Roman"/>
          <w:sz w:val="24"/>
          <w:szCs w:val="24"/>
        </w:rPr>
        <w:t>For human consumers, fish are a good source of high quality protein, a range of micronutrients and essential fatty acids (</w:t>
      </w:r>
      <w:proofErr w:type="spellStart"/>
      <w:r>
        <w:rPr>
          <w:rFonts w:ascii="Times New Roman" w:eastAsia="Times New Roman" w:hAnsi="Times New Roman" w:cs="Times New Roman"/>
          <w:sz w:val="24"/>
          <w:szCs w:val="24"/>
        </w:rPr>
        <w:t>Tacon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Metian</w:t>
      </w:r>
      <w:proofErr w:type="spellEnd"/>
      <w:r>
        <w:rPr>
          <w:rFonts w:ascii="Times New Roman" w:eastAsia="Times New Roman" w:hAnsi="Times New Roman" w:cs="Times New Roman"/>
          <w:sz w:val="24"/>
          <w:szCs w:val="24"/>
        </w:rPr>
        <w:t xml:space="preserve"> 2013). In 2009, aquatic species accounted for 16.6% of the global total supply of animal protein, providing more than three billion people with almost 20% of their average per capita intake of animal protein (FAO ref). However, the role of fish as a source of essential micronutrients may be even more important than as a source of protein (Allison et al. 2007).  Fish is important in the diets of many poor populations suffering from vitamin and mineral deficiencies (</w:t>
      </w:r>
      <w:proofErr w:type="spellStart"/>
      <w:r>
        <w:rPr>
          <w:rFonts w:ascii="Times New Roman" w:eastAsia="Times New Roman" w:hAnsi="Times New Roman" w:cs="Times New Roman"/>
          <w:sz w:val="24"/>
          <w:szCs w:val="24"/>
        </w:rPr>
        <w:t>Roos</w:t>
      </w:r>
      <w:proofErr w:type="spellEnd"/>
      <w:r>
        <w:rPr>
          <w:rFonts w:ascii="Times New Roman" w:eastAsia="Times New Roman" w:hAnsi="Times New Roman" w:cs="Times New Roman"/>
          <w:sz w:val="24"/>
          <w:szCs w:val="24"/>
        </w:rPr>
        <w:t xml:space="preserve"> et al. 2007, </w:t>
      </w:r>
      <w:proofErr w:type="spellStart"/>
      <w:r>
        <w:rPr>
          <w:rFonts w:ascii="Times New Roman" w:eastAsia="Times New Roman" w:hAnsi="Times New Roman" w:cs="Times New Roman"/>
          <w:sz w:val="24"/>
          <w:szCs w:val="24"/>
        </w:rPr>
        <w:t>Tacon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Metian</w:t>
      </w:r>
      <w:proofErr w:type="spellEnd"/>
      <w:r>
        <w:rPr>
          <w:rFonts w:ascii="Times New Roman" w:eastAsia="Times New Roman" w:hAnsi="Times New Roman" w:cs="Times New Roman"/>
          <w:sz w:val="24"/>
          <w:szCs w:val="24"/>
        </w:rPr>
        <w:t xml:space="preserve"> 2013). In many vulnerable communities around the world, fish consumption plays an important role in combating micronutrient deficiencies (</w:t>
      </w:r>
      <w:proofErr w:type="spellStart"/>
      <w:r>
        <w:rPr>
          <w:rFonts w:ascii="Times New Roman" w:eastAsia="Times New Roman" w:hAnsi="Times New Roman" w:cs="Times New Roman"/>
          <w:sz w:val="24"/>
          <w:szCs w:val="24"/>
        </w:rPr>
        <w:t>Kawarazuka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Bene</w:t>
      </w:r>
      <w:proofErr w:type="spellEnd"/>
      <w:r>
        <w:rPr>
          <w:rFonts w:ascii="Times New Roman" w:eastAsia="Times New Roman" w:hAnsi="Times New Roman" w:cs="Times New Roman"/>
          <w:sz w:val="24"/>
          <w:szCs w:val="24"/>
        </w:rPr>
        <w:t xml:space="preserve"> 2011). For example, in rural Bangladesh, some of the poorest communities are heavily dependent on small fish from capture fisheries to meet their micronutrient needs. Consumption of small indigenous fishes contributes 40% and 31% of the total recommended intakes of vitamin A and calcium, respectively, at household level in the peak fish production season (</w:t>
      </w:r>
      <w:proofErr w:type="spellStart"/>
      <w:r>
        <w:rPr>
          <w:rFonts w:ascii="Times New Roman" w:eastAsia="Times New Roman" w:hAnsi="Times New Roman" w:cs="Times New Roman"/>
          <w:sz w:val="24"/>
          <w:szCs w:val="24"/>
        </w:rPr>
        <w:t>Roos</w:t>
      </w:r>
      <w:proofErr w:type="spellEnd"/>
      <w:r>
        <w:rPr>
          <w:rFonts w:ascii="Times New Roman" w:eastAsia="Times New Roman" w:hAnsi="Times New Roman" w:cs="Times New Roman"/>
          <w:sz w:val="24"/>
          <w:szCs w:val="24"/>
        </w:rPr>
        <w:t xml:space="preserve"> et al. 2007). Locally caught seafood contributes significantly to micronutrient intakes in Arctic Canadian Indigenous populations (</w:t>
      </w:r>
      <w:proofErr w:type="spellStart"/>
      <w:r>
        <w:rPr>
          <w:rFonts w:ascii="Times New Roman" w:eastAsia="Times New Roman" w:hAnsi="Times New Roman" w:cs="Times New Roman"/>
          <w:sz w:val="24"/>
          <w:szCs w:val="24"/>
        </w:rPr>
        <w:t>Kuhnlein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Receveur</w:t>
      </w:r>
      <w:proofErr w:type="spellEnd"/>
      <w:r>
        <w:rPr>
          <w:rFonts w:ascii="Times New Roman" w:eastAsia="Times New Roman" w:hAnsi="Times New Roman" w:cs="Times New Roman"/>
          <w:sz w:val="24"/>
          <w:szCs w:val="24"/>
        </w:rPr>
        <w:t xml:space="preserve"> 2007, Johnson-Down and </w:t>
      </w:r>
      <w:proofErr w:type="spellStart"/>
      <w:r>
        <w:rPr>
          <w:rFonts w:ascii="Times New Roman" w:eastAsia="Times New Roman" w:hAnsi="Times New Roman" w:cs="Times New Roman"/>
          <w:sz w:val="24"/>
          <w:szCs w:val="24"/>
        </w:rPr>
        <w:t>Egeland</w:t>
      </w:r>
      <w:proofErr w:type="spellEnd"/>
      <w:r>
        <w:rPr>
          <w:rFonts w:ascii="Times New Roman" w:eastAsia="Times New Roman" w:hAnsi="Times New Roman" w:cs="Times New Roman"/>
          <w:sz w:val="24"/>
          <w:szCs w:val="24"/>
        </w:rPr>
        <w:t xml:space="preserve"> 2010). </w:t>
      </w:r>
    </w:p>
    <w:p w14:paraId="6D70DB19" w14:textId="77777777" w:rsidR="00454A0D" w:rsidRDefault="00454A0D">
      <w:pPr>
        <w:pStyle w:val="normal0"/>
        <w:spacing w:line="360" w:lineRule="auto"/>
      </w:pPr>
    </w:p>
    <w:p w14:paraId="1D924F56" w14:textId="77777777" w:rsidR="00454A0D" w:rsidRDefault="00863DAB">
      <w:pPr>
        <w:pStyle w:val="normal0"/>
        <w:spacing w:line="360" w:lineRule="auto"/>
      </w:pPr>
      <w:commentRangeStart w:id="65"/>
      <w:r>
        <w:rPr>
          <w:rFonts w:ascii="Times New Roman" w:eastAsia="Times New Roman" w:hAnsi="Times New Roman" w:cs="Times New Roman"/>
          <w:sz w:val="24"/>
          <w:szCs w:val="24"/>
        </w:rPr>
        <w:lastRenderedPageBreak/>
        <w:t xml:space="preserve">The value </w:t>
      </w:r>
      <w:commentRangeEnd w:id="65"/>
      <w:r w:rsidR="005038D3">
        <w:rPr>
          <w:rStyle w:val="CommentReference"/>
        </w:rPr>
        <w:commentReference w:id="65"/>
      </w:r>
      <w:r>
        <w:rPr>
          <w:rFonts w:ascii="Times New Roman" w:eastAsia="Times New Roman" w:hAnsi="Times New Roman" w:cs="Times New Roman"/>
          <w:sz w:val="24"/>
          <w:szCs w:val="24"/>
        </w:rPr>
        <w:t xml:space="preserve">of a fish species in terms of human nutrition benefits can be quantified as the nutrient content in an edible portion relative to Dietary Reference Intakes (DRI) values. The DRI is the daily intake level of a nutrient that is considered to be sufficient to meet the requirements of 97–98% of healthy individuals in every demographic (National Academies of Sciences 2011). Fish species vary widely in their concentration of essential nutrients (USDA 2011).  For example, assuming a serving size of 85g of fish, sardines (1.9 g DHA per 100 g tissue) and Pacific herring (0.83 g DHA/100g) provide the recommended level of 1.0g/day EPA and DHA in a single serving, while pink salmon, canary rockfish and surf smelt would require 1.2-1.5 servings, while pacific hake (0.15g/100g DHA) and </w:t>
      </w:r>
      <w:proofErr w:type="spellStart"/>
      <w:r>
        <w:rPr>
          <w:rFonts w:ascii="Times New Roman" w:eastAsia="Times New Roman" w:hAnsi="Times New Roman" w:cs="Times New Roman"/>
          <w:sz w:val="24"/>
          <w:szCs w:val="24"/>
        </w:rPr>
        <w:t>pollock</w:t>
      </w:r>
      <w:proofErr w:type="spellEnd"/>
      <w:r>
        <w:rPr>
          <w:rFonts w:ascii="Times New Roman" w:eastAsia="Times New Roman" w:hAnsi="Times New Roman" w:cs="Times New Roman"/>
          <w:sz w:val="24"/>
          <w:szCs w:val="24"/>
        </w:rPr>
        <w:t xml:space="preserve"> (0.24 g DHA/100g) would require 4-5 servings to meet the recommended daily requirements (</w:t>
      </w:r>
      <w:proofErr w:type="spellStart"/>
      <w:r>
        <w:rPr>
          <w:rFonts w:ascii="Times New Roman" w:eastAsia="Times New Roman" w:hAnsi="Times New Roman" w:cs="Times New Roman"/>
          <w:sz w:val="24"/>
          <w:szCs w:val="24"/>
        </w:rPr>
        <w:t>Hyuhn</w:t>
      </w:r>
      <w:proofErr w:type="spellEnd"/>
      <w:r>
        <w:rPr>
          <w:rFonts w:ascii="Times New Roman" w:eastAsia="Times New Roman" w:hAnsi="Times New Roman" w:cs="Times New Roman"/>
          <w:sz w:val="24"/>
          <w:szCs w:val="24"/>
        </w:rPr>
        <w:t xml:space="preserve"> and Kitts 2009). Thus, not all species are equally nutritionally valuable. This variability in essential fatty acid (EFA) content per serving size is related to the total fat content of the fish: the characteristically lean fish like </w:t>
      </w:r>
      <w:proofErr w:type="spellStart"/>
      <w:r>
        <w:rPr>
          <w:rFonts w:ascii="Times New Roman" w:eastAsia="Times New Roman" w:hAnsi="Times New Roman" w:cs="Times New Roman"/>
          <w:sz w:val="24"/>
          <w:szCs w:val="24"/>
        </w:rPr>
        <w:t>pollock</w:t>
      </w:r>
      <w:proofErr w:type="spellEnd"/>
      <w:r>
        <w:rPr>
          <w:rFonts w:ascii="Times New Roman" w:eastAsia="Times New Roman" w:hAnsi="Times New Roman" w:cs="Times New Roman"/>
          <w:sz w:val="24"/>
          <w:szCs w:val="24"/>
        </w:rPr>
        <w:t xml:space="preserve"> and hake have relatively low contents of EFAs, while the more lipid-rich fish have higher EFA contents. </w:t>
      </w:r>
    </w:p>
    <w:p w14:paraId="10FA5675" w14:textId="77777777" w:rsidR="00454A0D" w:rsidRDefault="00454A0D">
      <w:pPr>
        <w:pStyle w:val="normal0"/>
        <w:spacing w:line="360" w:lineRule="auto"/>
      </w:pPr>
    </w:p>
    <w:p w14:paraId="6ED39387" w14:textId="77777777" w:rsidR="00454A0D" w:rsidRDefault="00863DAB">
      <w:pPr>
        <w:pStyle w:val="normal0"/>
        <w:spacing w:line="360" w:lineRule="auto"/>
      </w:pPr>
      <w:r>
        <w:rPr>
          <w:rFonts w:ascii="Times New Roman" w:eastAsia="Times New Roman" w:hAnsi="Times New Roman" w:cs="Times New Roman"/>
          <w:sz w:val="24"/>
          <w:szCs w:val="24"/>
        </w:rPr>
        <w:t xml:space="preserve">HERE TALK ABOUT THE THRESHOLDS IN RDI. GIVEN THAT FISH IS AN IMPORTANT AND NON-REDUNDANT SOURCE OF MICRONUTRIENTS, AND PEOPLE COUNT ON FISH AS A MAJOR SOURCE OF VITAMINS, MINERALS AND FATTY ACIDS, WE CONSIDER FISH SPECIES THAT REACH 25% OF DRI IN A SINGLE PORTION TO BE A ‘GOOD’ SOURCE OF A GIVEN NUTRIENT. </w:t>
      </w:r>
    </w:p>
    <w:p w14:paraId="45CF97C1" w14:textId="77777777" w:rsidR="00454A0D" w:rsidRDefault="00454A0D">
      <w:pPr>
        <w:pStyle w:val="normal0"/>
        <w:spacing w:line="360" w:lineRule="auto"/>
      </w:pPr>
    </w:p>
    <w:p w14:paraId="47FDAEBD" w14:textId="77777777" w:rsidR="00454A0D" w:rsidRDefault="00863DAB">
      <w:pPr>
        <w:pStyle w:val="normal0"/>
        <w:spacing w:line="360" w:lineRule="auto"/>
      </w:pPr>
      <w:r>
        <w:rPr>
          <w:rFonts w:ascii="Times New Roman" w:eastAsia="Times New Roman" w:hAnsi="Times New Roman" w:cs="Times New Roman"/>
          <w:b/>
          <w:sz w:val="24"/>
          <w:szCs w:val="24"/>
        </w:rPr>
        <w:t>While it has been shown that fish species vary widely in their nutrient profiles (</w:t>
      </w:r>
      <w:proofErr w:type="spellStart"/>
      <w:r>
        <w:rPr>
          <w:rFonts w:ascii="Times New Roman" w:eastAsia="Times New Roman" w:hAnsi="Times New Roman" w:cs="Times New Roman"/>
          <w:b/>
          <w:sz w:val="24"/>
          <w:szCs w:val="24"/>
        </w:rPr>
        <w:t>Tacon</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Metian</w:t>
      </w:r>
      <w:proofErr w:type="spellEnd"/>
      <w:r>
        <w:rPr>
          <w:rFonts w:ascii="Times New Roman" w:eastAsia="Times New Roman" w:hAnsi="Times New Roman" w:cs="Times New Roman"/>
          <w:b/>
          <w:sz w:val="24"/>
          <w:szCs w:val="24"/>
        </w:rPr>
        <w:t xml:space="preserve"> 2013), the ecological drivers of this nutritional diversity are unknown. </w:t>
      </w:r>
      <w:r>
        <w:rPr>
          <w:rFonts w:ascii="Times New Roman" w:eastAsia="Times New Roman" w:hAnsi="Times New Roman" w:cs="Times New Roman"/>
          <w:sz w:val="24"/>
          <w:szCs w:val="24"/>
        </w:rPr>
        <w:t xml:space="preserve">Correlations between species’ traits and their nutritional value have been observed in terrestrial crop species. For example, the same traits of the chili pepper, </w:t>
      </w:r>
      <w:r>
        <w:rPr>
          <w:rFonts w:ascii="Times New Roman" w:eastAsia="Times New Roman" w:hAnsi="Times New Roman" w:cs="Times New Roman"/>
          <w:i/>
          <w:sz w:val="24"/>
          <w:szCs w:val="24"/>
        </w:rPr>
        <w:t>Capsicum</w:t>
      </w:r>
      <w:r>
        <w:rPr>
          <w:rFonts w:ascii="Times New Roman" w:eastAsia="Times New Roman" w:hAnsi="Times New Roman" w:cs="Times New Roman"/>
          <w:sz w:val="24"/>
          <w:szCs w:val="24"/>
        </w:rPr>
        <w:t xml:space="preserve">, that make it nutritionally valuable to humans (i.e. its high vitamin A, C, beta carotene and antibacterial properties) are functional traits that evolved as chemical defense compounds (Tewksbury et al. 2008). The high protein content of legume seeds (i.e. beans and peanuts) is likely an adaptive trait for growth in low nitrogen soils (Anderson et al. 2004). In aquatic systems, the nutrients that make fish a nutritionally valuable part of the human diet, such as the calcium, iron, and essential fatty acids contained in fish tissues, play important physiological roles. The main functions of essential elements in </w:t>
      </w:r>
      <w:r>
        <w:rPr>
          <w:rFonts w:ascii="Times New Roman" w:eastAsia="Times New Roman" w:hAnsi="Times New Roman" w:cs="Times New Roman"/>
          <w:sz w:val="24"/>
          <w:szCs w:val="24"/>
        </w:rPr>
        <w:lastRenderedPageBreak/>
        <w:t xml:space="preserve">fishes include formation of skeletal structure, maintenance of colloidal systems, and regulation of acid-base equilibrium. Calcium and phosphorus are required for the formation of the skeletal structures. Fe, </w:t>
      </w:r>
      <w:proofErr w:type="spellStart"/>
      <w:r>
        <w:rPr>
          <w:rFonts w:ascii="Times New Roman" w:eastAsia="Times New Roman" w:hAnsi="Times New Roman" w:cs="Times New Roman"/>
          <w:sz w:val="24"/>
          <w:szCs w:val="24"/>
        </w:rPr>
        <w:t>Mn</w:t>
      </w:r>
      <w:proofErr w:type="spellEnd"/>
      <w:r>
        <w:rPr>
          <w:rFonts w:ascii="Times New Roman" w:eastAsia="Times New Roman" w:hAnsi="Times New Roman" w:cs="Times New Roman"/>
          <w:sz w:val="24"/>
          <w:szCs w:val="24"/>
        </w:rPr>
        <w:t xml:space="preserve">, Cu, Co, Zn, Se,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are associated with specific proteins in </w:t>
      </w:r>
      <w:proofErr w:type="spellStart"/>
      <w:r>
        <w:rPr>
          <w:rFonts w:ascii="Times New Roman" w:eastAsia="Times New Roman" w:hAnsi="Times New Roman" w:cs="Times New Roman"/>
          <w:sz w:val="24"/>
          <w:szCs w:val="24"/>
        </w:rPr>
        <w:t>metalloenzymes</w:t>
      </w:r>
      <w:proofErr w:type="spellEnd"/>
      <w:r>
        <w:rPr>
          <w:rFonts w:ascii="Times New Roman" w:eastAsia="Times New Roman" w:hAnsi="Times New Roman" w:cs="Times New Roman"/>
          <w:sz w:val="24"/>
          <w:szCs w:val="24"/>
        </w:rPr>
        <w:t xml:space="preserve">, which produce unique catalytic functions. Some biologically important compounds, such as hemoglobin and vitamin B12 contain minerals as an inherent part of their structure. </w:t>
      </w:r>
    </w:p>
    <w:p w14:paraId="6A256A84" w14:textId="77777777" w:rsidR="00454A0D" w:rsidRDefault="00454A0D">
      <w:pPr>
        <w:pStyle w:val="normal0"/>
        <w:spacing w:line="360" w:lineRule="auto"/>
      </w:pPr>
    </w:p>
    <w:p w14:paraId="38742C56" w14:textId="77777777" w:rsidR="00454A0D" w:rsidRDefault="00863DAB">
      <w:pPr>
        <w:pStyle w:val="normal0"/>
        <w:spacing w:line="360" w:lineRule="auto"/>
      </w:pPr>
      <w:commentRangeStart w:id="66"/>
      <w:r>
        <w:rPr>
          <w:rFonts w:ascii="Times New Roman" w:eastAsia="Times New Roman" w:hAnsi="Times New Roman" w:cs="Times New Roman"/>
          <w:b/>
          <w:sz w:val="24"/>
          <w:szCs w:val="24"/>
        </w:rPr>
        <w:t>We hypothesize that species’ nutritional profiles are linked to functional traits because elements that are of nutritional value to humans also serve functional roles in organismal physiology</w:t>
      </w:r>
      <w:commentRangeEnd w:id="66"/>
      <w:r w:rsidR="0082512A">
        <w:rPr>
          <w:rStyle w:val="CommentReference"/>
        </w:rPr>
        <w:commentReference w:id="66"/>
      </w:r>
      <w:r>
        <w:rPr>
          <w:rFonts w:ascii="Times New Roman" w:eastAsia="Times New Roman" w:hAnsi="Times New Roman" w:cs="Times New Roman"/>
          <w:sz w:val="24"/>
          <w:szCs w:val="24"/>
        </w:rPr>
        <w:t xml:space="preserve">. </w:t>
      </w:r>
      <w:commentRangeStart w:id="67"/>
      <w:r>
        <w:rPr>
          <w:rFonts w:ascii="Times New Roman" w:eastAsia="Times New Roman" w:hAnsi="Times New Roman" w:cs="Times New Roman"/>
          <w:sz w:val="24"/>
          <w:szCs w:val="24"/>
        </w:rPr>
        <w:t xml:space="preserve">Functional traits such as trophic position may be related to the nutritional content of seafood species because they affect the dietary range and quantity of nutrients to which an organism is exposed, as well as the physiological constraints on body composition (Simpson and </w:t>
      </w:r>
      <w:proofErr w:type="spellStart"/>
      <w:r>
        <w:rPr>
          <w:rFonts w:ascii="Times New Roman" w:eastAsia="Times New Roman" w:hAnsi="Times New Roman" w:cs="Times New Roman"/>
          <w:sz w:val="24"/>
          <w:szCs w:val="24"/>
        </w:rPr>
        <w:t>Raubenheimer</w:t>
      </w:r>
      <w:proofErr w:type="spellEnd"/>
      <w:r>
        <w:rPr>
          <w:rFonts w:ascii="Times New Roman" w:eastAsia="Times New Roman" w:hAnsi="Times New Roman" w:cs="Times New Roman"/>
          <w:sz w:val="24"/>
          <w:szCs w:val="24"/>
        </w:rPr>
        <w:t xml:space="preserve"> 2012). In aquatic food webs, some evidence suggests that nutritional profile may be related to species traits: the distribution of trace metals in fish tissues has been related to feeding guild (Bernhard and </w:t>
      </w:r>
      <w:proofErr w:type="spellStart"/>
      <w:r>
        <w:rPr>
          <w:rFonts w:ascii="Times New Roman" w:eastAsia="Times New Roman" w:hAnsi="Times New Roman" w:cs="Times New Roman"/>
          <w:sz w:val="24"/>
          <w:szCs w:val="24"/>
        </w:rPr>
        <w:t>Andreae</w:t>
      </w:r>
      <w:proofErr w:type="spellEnd"/>
      <w:r>
        <w:rPr>
          <w:rFonts w:ascii="Times New Roman" w:eastAsia="Times New Roman" w:hAnsi="Times New Roman" w:cs="Times New Roman"/>
          <w:sz w:val="24"/>
          <w:szCs w:val="24"/>
        </w:rPr>
        <w:t xml:space="preserve"> 1984), body size, stage of life cycle and reproductive status (Shearer 1984). Disease state, water quality and other environmental factors may also modify tissue mineral distribution (</w:t>
      </w:r>
      <w:proofErr w:type="spellStart"/>
      <w:r>
        <w:rPr>
          <w:rFonts w:ascii="Times New Roman" w:eastAsia="Times New Roman" w:hAnsi="Times New Roman" w:cs="Times New Roman"/>
          <w:sz w:val="24"/>
          <w:szCs w:val="24"/>
        </w:rPr>
        <w:t>Lall</w:t>
      </w:r>
      <w:proofErr w:type="spellEnd"/>
      <w:r>
        <w:rPr>
          <w:rFonts w:ascii="Times New Roman" w:eastAsia="Times New Roman" w:hAnsi="Times New Roman" w:cs="Times New Roman"/>
          <w:sz w:val="24"/>
          <w:szCs w:val="24"/>
        </w:rPr>
        <w:t xml:space="preserve"> and Olivier 1993). Although aquatic organisms readily absorb metals from the environment, the ability to regulate abnormal concentrations varies among species. Certain species are able to excrete high proportions of excessive metal intake and regulate the concentration in the body at relatively normal levels (Bryan 1976). This occurs for essential elements such as Cu, Zn, and Fe. However, non-essential minerals such as Hg, Cd, and </w:t>
      </w:r>
      <w:proofErr w:type="spellStart"/>
      <w:r>
        <w:rPr>
          <w:rFonts w:ascii="Times New Roman" w:eastAsia="Times New Roman" w:hAnsi="Times New Roman" w:cs="Times New Roman"/>
          <w:sz w:val="24"/>
          <w:szCs w:val="24"/>
        </w:rPr>
        <w:t>Pb</w:t>
      </w:r>
      <w:proofErr w:type="spellEnd"/>
      <w:r>
        <w:rPr>
          <w:rFonts w:ascii="Times New Roman" w:eastAsia="Times New Roman" w:hAnsi="Times New Roman" w:cs="Times New Roman"/>
          <w:sz w:val="24"/>
          <w:szCs w:val="24"/>
        </w:rPr>
        <w:t xml:space="preserve"> are more poorly regulated (</w:t>
      </w:r>
      <w:proofErr w:type="spellStart"/>
      <w:r>
        <w:rPr>
          <w:rFonts w:ascii="Times New Roman" w:eastAsia="Times New Roman" w:hAnsi="Times New Roman" w:cs="Times New Roman"/>
          <w:sz w:val="24"/>
          <w:szCs w:val="24"/>
        </w:rPr>
        <w:t>Karimi</w:t>
      </w:r>
      <w:proofErr w:type="spellEnd"/>
      <w:r>
        <w:rPr>
          <w:rFonts w:ascii="Times New Roman" w:eastAsia="Times New Roman" w:hAnsi="Times New Roman" w:cs="Times New Roman"/>
          <w:sz w:val="24"/>
          <w:szCs w:val="24"/>
        </w:rPr>
        <w:t xml:space="preserve"> et al. 2006). Different metals localize or accumulate in different organs or tissues. For example, Fe concentrations are highest in hematopoietic tissues while Hg is most abundant in the muscle tissues. Since each element is under different levels of homeostatic control, we expect the relationship between elemental content and species’ traits to vary by</w:t>
      </w:r>
      <w:commentRangeStart w:id="68"/>
      <w:r>
        <w:rPr>
          <w:rFonts w:ascii="Times New Roman" w:eastAsia="Times New Roman" w:hAnsi="Times New Roman" w:cs="Times New Roman"/>
          <w:sz w:val="24"/>
          <w:szCs w:val="24"/>
        </w:rPr>
        <w:t xml:space="preserve"> nutrient</w:t>
      </w:r>
      <w:commentRangeEnd w:id="68"/>
      <w:r>
        <w:commentReference w:id="68"/>
      </w:r>
      <w:r>
        <w:rPr>
          <w:rFonts w:ascii="Times New Roman" w:eastAsia="Times New Roman" w:hAnsi="Times New Roman" w:cs="Times New Roman"/>
          <w:sz w:val="24"/>
          <w:szCs w:val="24"/>
        </w:rPr>
        <w:t xml:space="preserve">. For those nutrients that are more tightly regulated, we expect more </w:t>
      </w:r>
      <w:proofErr w:type="spellStart"/>
      <w:r>
        <w:rPr>
          <w:rFonts w:ascii="Times New Roman" w:eastAsia="Times New Roman" w:hAnsi="Times New Roman" w:cs="Times New Roman"/>
          <w:sz w:val="24"/>
          <w:szCs w:val="24"/>
        </w:rPr>
        <w:t>consisten</w:t>
      </w:r>
      <w:proofErr w:type="spellEnd"/>
      <w:r>
        <w:rPr>
          <w:rFonts w:ascii="Times New Roman" w:eastAsia="Times New Roman" w:hAnsi="Times New Roman" w:cs="Times New Roman"/>
          <w:sz w:val="24"/>
          <w:szCs w:val="24"/>
        </w:rPr>
        <w:t xml:space="preserve"> patterns across species. Below we discuss the physiological role of several nutrients essential to the human diet and our predictions for how species’ traits may be related to nutrient content.</w:t>
      </w:r>
      <w:commentRangeEnd w:id="67"/>
      <w:r w:rsidR="0052088C">
        <w:rPr>
          <w:rStyle w:val="CommentReference"/>
        </w:rPr>
        <w:commentReference w:id="67"/>
      </w:r>
    </w:p>
    <w:p w14:paraId="5BD5A5AC" w14:textId="77777777" w:rsidR="00454A0D" w:rsidRDefault="00454A0D">
      <w:pPr>
        <w:pStyle w:val="normal0"/>
        <w:spacing w:line="360" w:lineRule="auto"/>
      </w:pPr>
    </w:p>
    <w:p w14:paraId="1EA3E33D" w14:textId="77777777" w:rsidR="008F752F" w:rsidRDefault="00863DAB">
      <w:pPr>
        <w:pStyle w:val="normal0"/>
        <w:spacing w:line="360" w:lineRule="auto"/>
        <w:rPr>
          <w:ins w:id="69" w:author="Mary O'Connor" w:date="2015-10-09T16:05:00Z"/>
          <w:rFonts w:ascii="Times New Roman" w:eastAsia="Times New Roman" w:hAnsi="Times New Roman" w:cs="Times New Roman"/>
          <w:sz w:val="24"/>
          <w:szCs w:val="24"/>
        </w:rPr>
      </w:pPr>
      <w:commentRangeStart w:id="70"/>
      <w:r>
        <w:rPr>
          <w:rFonts w:ascii="Times New Roman" w:eastAsia="Times New Roman" w:hAnsi="Times New Roman" w:cs="Times New Roman"/>
          <w:sz w:val="24"/>
          <w:szCs w:val="24"/>
        </w:rPr>
        <w:t xml:space="preserve">Here, we </w:t>
      </w:r>
      <w:commentRangeEnd w:id="70"/>
      <w:r w:rsidR="006606B1">
        <w:rPr>
          <w:rStyle w:val="CommentReference"/>
        </w:rPr>
        <w:commentReference w:id="70"/>
      </w:r>
      <w:r>
        <w:rPr>
          <w:rFonts w:ascii="Times New Roman" w:eastAsia="Times New Roman" w:hAnsi="Times New Roman" w:cs="Times New Roman"/>
          <w:sz w:val="24"/>
          <w:szCs w:val="24"/>
        </w:rPr>
        <w:t xml:space="preserve">characterize the range of variability in fish tissue nutrient content among fish species consumed around the globe, and test whether nutrient profiles of commonly consumed fish species are related to species’ traits, including body size, trophic position and habitat </w:t>
      </w:r>
      <w:r>
        <w:rPr>
          <w:rFonts w:ascii="Times New Roman" w:eastAsia="Times New Roman" w:hAnsi="Times New Roman" w:cs="Times New Roman"/>
          <w:sz w:val="24"/>
          <w:szCs w:val="24"/>
        </w:rPr>
        <w:lastRenderedPageBreak/>
        <w:t xml:space="preserve">associations, which are broadly related to the function and form of species in aquatic systems (Woodward et al. 2005, other ref?). Given that fish is known to be a high quality source of essential micronutrients, but fish consumption may be limited to a small number of portions per week (reference?), we sought to identify which species are the most nutrient dense and contribute at least 25% of DRI in a single portion. </w:t>
      </w:r>
    </w:p>
    <w:p w14:paraId="1A4854A1" w14:textId="77777777" w:rsidR="008F752F" w:rsidRDefault="008F752F">
      <w:pPr>
        <w:pStyle w:val="normal0"/>
        <w:spacing w:line="360" w:lineRule="auto"/>
        <w:rPr>
          <w:ins w:id="71" w:author="Mary O'Connor" w:date="2015-10-09T16:06:00Z"/>
          <w:rFonts w:ascii="Times New Roman" w:eastAsia="Times New Roman" w:hAnsi="Times New Roman" w:cs="Times New Roman"/>
          <w:sz w:val="24"/>
          <w:szCs w:val="24"/>
        </w:rPr>
      </w:pPr>
    </w:p>
    <w:p w14:paraId="31628114" w14:textId="5FF58B12" w:rsidR="008F752F" w:rsidRDefault="008F752F" w:rsidP="008F752F">
      <w:pPr>
        <w:pStyle w:val="normal0"/>
        <w:spacing w:line="360" w:lineRule="auto"/>
        <w:rPr>
          <w:ins w:id="72" w:author="Mary O'Connor" w:date="2015-10-09T16:06:00Z"/>
        </w:rPr>
      </w:pPr>
      <w:ins w:id="73" w:author="Mary O'Connor" w:date="2015-10-09T16:06:00Z">
        <w:r>
          <w:t xml:space="preserve">This needs to be a subsection: an overview of micronutrients in seafood and </w:t>
        </w:r>
        <w:proofErr w:type="gramStart"/>
        <w:r>
          <w:t>how they are consumed by humans (or something), then this</w:t>
        </w:r>
        <w:proofErr w:type="gramEnd"/>
        <w:r>
          <w:t xml:space="preserve"> can be added to the roadmap above.</w:t>
        </w:r>
      </w:ins>
      <w:ins w:id="74" w:author="Mary O'Connor" w:date="2015-10-09T16:09:00Z">
        <w:r w:rsidR="003F0322">
          <w:t xml:space="preserve"> OR, can the details be captured in a table and then the rest in the methods?</w:t>
        </w:r>
      </w:ins>
    </w:p>
    <w:p w14:paraId="584D87E0" w14:textId="77777777" w:rsidR="008F752F" w:rsidRDefault="008F752F">
      <w:pPr>
        <w:pStyle w:val="normal0"/>
        <w:spacing w:line="360" w:lineRule="auto"/>
        <w:rPr>
          <w:ins w:id="75" w:author="Mary O'Connor" w:date="2015-10-09T16:05:00Z"/>
          <w:rFonts w:ascii="Times New Roman" w:eastAsia="Times New Roman" w:hAnsi="Times New Roman" w:cs="Times New Roman"/>
          <w:sz w:val="24"/>
          <w:szCs w:val="24"/>
        </w:rPr>
      </w:pPr>
    </w:p>
    <w:p w14:paraId="2E41ADCC" w14:textId="10514ECA" w:rsidR="00454A0D" w:rsidRDefault="00863DAB">
      <w:pPr>
        <w:pStyle w:val="normal0"/>
        <w:spacing w:line="360" w:lineRule="auto"/>
      </w:pPr>
      <w:r>
        <w:rPr>
          <w:rFonts w:ascii="Times New Roman" w:eastAsia="Times New Roman" w:hAnsi="Times New Roman" w:cs="Times New Roman"/>
          <w:sz w:val="24"/>
          <w:szCs w:val="24"/>
        </w:rPr>
        <w:t>We chose to analyze a selection of ions and compounds that affect the nutritional value to human consumers, while also being implicated in a range of biologically important processes that affect growth and reproduction. We examined fatty acid concentration (which reflects fish diet and physiological condition), a toxic metal for which increased concentrations are negative for humans (Hg), two metals beneficial at low concentrations but toxic at high concentrations (Zn and Fe) and one mineral (</w:t>
      </w:r>
      <w:proofErr w:type="spellStart"/>
      <w:r>
        <w:rPr>
          <w:rFonts w:ascii="Times New Roman" w:eastAsia="Times New Roman" w:hAnsi="Times New Roman" w:cs="Times New Roman"/>
          <w:sz w:val="24"/>
          <w:szCs w:val="24"/>
        </w:rPr>
        <w:t>Ca</w:t>
      </w:r>
      <w:proofErr w:type="spellEnd"/>
      <w:r>
        <w:rPr>
          <w:rFonts w:ascii="Times New Roman" w:eastAsia="Times New Roman" w:hAnsi="Times New Roman" w:cs="Times New Roman"/>
          <w:sz w:val="24"/>
          <w:szCs w:val="24"/>
        </w:rPr>
        <w:t>).</w:t>
      </w:r>
    </w:p>
    <w:p w14:paraId="5EB75272" w14:textId="77777777" w:rsidR="008F752F" w:rsidRDefault="008F752F">
      <w:pPr>
        <w:pStyle w:val="normal0"/>
        <w:spacing w:line="360" w:lineRule="auto"/>
      </w:pPr>
    </w:p>
    <w:p w14:paraId="4C0C1C7E" w14:textId="77777777" w:rsidR="00454A0D" w:rsidRDefault="00863DAB">
      <w:pPr>
        <w:pStyle w:val="normal0"/>
        <w:spacing w:line="360" w:lineRule="auto"/>
      </w:pPr>
      <w:r>
        <w:rPr>
          <w:rFonts w:ascii="Times New Roman" w:eastAsia="Times New Roman" w:hAnsi="Times New Roman" w:cs="Times New Roman"/>
          <w:i/>
          <w:sz w:val="24"/>
          <w:szCs w:val="24"/>
        </w:rPr>
        <w:t>Calcium</w:t>
      </w:r>
    </w:p>
    <w:p w14:paraId="07ADF747" w14:textId="77777777" w:rsidR="00454A0D" w:rsidRDefault="00863DAB">
      <w:pPr>
        <w:pStyle w:val="normal0"/>
        <w:spacing w:line="360" w:lineRule="auto"/>
      </w:pPr>
      <w:r>
        <w:rPr>
          <w:rFonts w:ascii="Times New Roman" w:eastAsia="Times New Roman" w:hAnsi="Times New Roman" w:cs="Times New Roman"/>
          <w:sz w:val="24"/>
          <w:szCs w:val="24"/>
        </w:rPr>
        <w:t xml:space="preserve">Calcium is one of the most abundant </w:t>
      </w:r>
      <w:proofErr w:type="spellStart"/>
      <w:r>
        <w:rPr>
          <w:rFonts w:ascii="Times New Roman" w:eastAsia="Times New Roman" w:hAnsi="Times New Roman" w:cs="Times New Roman"/>
          <w:sz w:val="24"/>
          <w:szCs w:val="24"/>
        </w:rPr>
        <w:t>cations</w:t>
      </w:r>
      <w:proofErr w:type="spellEnd"/>
      <w:r>
        <w:rPr>
          <w:rFonts w:ascii="Times New Roman" w:eastAsia="Times New Roman" w:hAnsi="Times New Roman" w:cs="Times New Roman"/>
          <w:sz w:val="24"/>
          <w:szCs w:val="24"/>
        </w:rPr>
        <w:t xml:space="preserve"> in the body of a fish and is an important component of bone formation and maintenance of skeletal tissues. </w:t>
      </w:r>
      <w:commentRangeStart w:id="76"/>
      <w:commentRangeStart w:id="77"/>
      <w:r>
        <w:rPr>
          <w:rFonts w:ascii="Times New Roman" w:eastAsia="Times New Roman" w:hAnsi="Times New Roman" w:cs="Times New Roman"/>
          <w:sz w:val="24"/>
          <w:szCs w:val="24"/>
        </w:rPr>
        <w:t>Other functions of calcium include muscle contraction, blood clot formation, nerve transmission, maintenance of cell membrane integrity, and the activation of several important enzymes</w:t>
      </w:r>
      <w:commentRangeEnd w:id="76"/>
      <w:r>
        <w:commentReference w:id="76"/>
      </w:r>
      <w:commentRangeEnd w:id="77"/>
      <w:r w:rsidR="003F0322">
        <w:rPr>
          <w:rStyle w:val="CommentReference"/>
        </w:rPr>
        <w:commentReference w:id="77"/>
      </w:r>
      <w:r>
        <w:rPr>
          <w:rFonts w:ascii="Times New Roman" w:eastAsia="Times New Roman" w:hAnsi="Times New Roman" w:cs="Times New Roman"/>
          <w:sz w:val="24"/>
          <w:szCs w:val="24"/>
        </w:rPr>
        <w:t xml:space="preserve">. Generally, the rate of uptake, the deposition pattern and retention by skeletal tissues is similar in freshwater and marine species, and also independent of bone types (ref). We expected that whole-body calcium content in fish would scale </w:t>
      </w:r>
      <w:proofErr w:type="spellStart"/>
      <w:r>
        <w:rPr>
          <w:rFonts w:ascii="Times New Roman" w:eastAsia="Times New Roman" w:hAnsi="Times New Roman" w:cs="Times New Roman"/>
          <w:sz w:val="24"/>
          <w:szCs w:val="24"/>
        </w:rPr>
        <w:t>allometrically</w:t>
      </w:r>
      <w:proofErr w:type="spellEnd"/>
      <w:r>
        <w:rPr>
          <w:rFonts w:ascii="Times New Roman" w:eastAsia="Times New Roman" w:hAnsi="Times New Roman" w:cs="Times New Roman"/>
          <w:sz w:val="24"/>
          <w:szCs w:val="24"/>
        </w:rPr>
        <w:t xml:space="preserve"> with fish skeleton mass since most calcium in fish is stored in the skeleton (</w:t>
      </w:r>
      <w:proofErr w:type="spellStart"/>
      <w:r>
        <w:rPr>
          <w:rFonts w:ascii="Times New Roman" w:eastAsia="Times New Roman" w:hAnsi="Times New Roman" w:cs="Times New Roman"/>
          <w:sz w:val="24"/>
          <w:szCs w:val="24"/>
        </w:rPr>
        <w:t>Hendrixson</w:t>
      </w:r>
      <w:proofErr w:type="spellEnd"/>
      <w:r>
        <w:rPr>
          <w:rFonts w:ascii="Times New Roman" w:eastAsia="Times New Roman" w:hAnsi="Times New Roman" w:cs="Times New Roman"/>
          <w:sz w:val="24"/>
          <w:szCs w:val="24"/>
        </w:rPr>
        <w:t xml:space="preserve"> et al. 2002). Fish skeleton mass scales </w:t>
      </w:r>
      <w:proofErr w:type="spellStart"/>
      <w:r>
        <w:rPr>
          <w:rFonts w:ascii="Times New Roman" w:eastAsia="Times New Roman" w:hAnsi="Times New Roman" w:cs="Times New Roman"/>
          <w:sz w:val="24"/>
          <w:szCs w:val="24"/>
        </w:rPr>
        <w:t>isometrically</w:t>
      </w:r>
      <w:proofErr w:type="spellEnd"/>
      <w:r>
        <w:rPr>
          <w:rFonts w:ascii="Times New Roman" w:eastAsia="Times New Roman" w:hAnsi="Times New Roman" w:cs="Times New Roman"/>
          <w:sz w:val="24"/>
          <w:szCs w:val="24"/>
        </w:rPr>
        <w:t xml:space="preserve"> across a wide range of fish taxa and life stages (</w:t>
      </w:r>
      <w:proofErr w:type="spellStart"/>
      <w:r>
        <w:rPr>
          <w:rFonts w:ascii="Times New Roman" w:eastAsia="Times New Roman" w:hAnsi="Times New Roman" w:cs="Times New Roman"/>
          <w:sz w:val="24"/>
          <w:szCs w:val="24"/>
        </w:rPr>
        <w:t>Berrios</w:t>
      </w:r>
      <w:proofErr w:type="spellEnd"/>
      <w:r>
        <w:rPr>
          <w:rFonts w:ascii="Times New Roman" w:eastAsia="Times New Roman" w:hAnsi="Times New Roman" w:cs="Times New Roman"/>
          <w:sz w:val="24"/>
          <w:szCs w:val="24"/>
        </w:rPr>
        <w:t xml:space="preserve">-Lopez et al. 1996). Thus, we expected whole-body calcium content in fish to scale </w:t>
      </w:r>
      <w:proofErr w:type="spellStart"/>
      <w:r>
        <w:rPr>
          <w:rFonts w:ascii="Times New Roman" w:eastAsia="Times New Roman" w:hAnsi="Times New Roman" w:cs="Times New Roman"/>
          <w:sz w:val="24"/>
          <w:szCs w:val="24"/>
        </w:rPr>
        <w:t>isometrically</w:t>
      </w:r>
      <w:proofErr w:type="spellEnd"/>
      <w:r>
        <w:rPr>
          <w:rFonts w:ascii="Times New Roman" w:eastAsia="Times New Roman" w:hAnsi="Times New Roman" w:cs="Times New Roman"/>
          <w:sz w:val="24"/>
          <w:szCs w:val="24"/>
        </w:rPr>
        <w:t xml:space="preserve"> as well, meaning that whole body calcium content should increase with body size.</w:t>
      </w:r>
    </w:p>
    <w:p w14:paraId="37F408AE" w14:textId="77777777" w:rsidR="00454A0D" w:rsidRDefault="00454A0D">
      <w:pPr>
        <w:pStyle w:val="normal0"/>
        <w:spacing w:line="360" w:lineRule="auto"/>
      </w:pPr>
    </w:p>
    <w:p w14:paraId="27FDC34B" w14:textId="77777777" w:rsidR="00454A0D" w:rsidRDefault="00863DAB">
      <w:pPr>
        <w:pStyle w:val="normal0"/>
        <w:spacing w:line="360" w:lineRule="auto"/>
      </w:pPr>
      <w:r>
        <w:rPr>
          <w:rFonts w:ascii="Times New Roman" w:eastAsia="Times New Roman" w:hAnsi="Times New Roman" w:cs="Times New Roman"/>
          <w:i/>
          <w:sz w:val="24"/>
          <w:szCs w:val="24"/>
        </w:rPr>
        <w:t>Iron</w:t>
      </w:r>
    </w:p>
    <w:p w14:paraId="4D39E40B" w14:textId="77777777" w:rsidR="00454A0D" w:rsidRDefault="00863DAB">
      <w:pPr>
        <w:pStyle w:val="normal0"/>
        <w:spacing w:line="360" w:lineRule="auto"/>
      </w:pPr>
      <w:commentRangeStart w:id="78"/>
      <w:r>
        <w:rPr>
          <w:rFonts w:ascii="Times New Roman" w:eastAsia="Times New Roman" w:hAnsi="Times New Roman" w:cs="Times New Roman"/>
          <w:sz w:val="24"/>
          <w:szCs w:val="24"/>
        </w:rPr>
        <w:lastRenderedPageBreak/>
        <w:t>Iron i</w:t>
      </w:r>
      <w:commentRangeEnd w:id="78"/>
      <w:r w:rsidR="003F0322">
        <w:rPr>
          <w:rStyle w:val="CommentReference"/>
        </w:rPr>
        <w:commentReference w:id="78"/>
      </w:r>
      <w:r>
        <w:rPr>
          <w:rFonts w:ascii="Times New Roman" w:eastAsia="Times New Roman" w:hAnsi="Times New Roman" w:cs="Times New Roman"/>
          <w:sz w:val="24"/>
          <w:szCs w:val="24"/>
        </w:rPr>
        <w:t xml:space="preserve">s an essential element in the cellular respiratory process through its oxidation-reduction activity and electron transfer. It is found in the body mainly in complex form bound to proteins such as </w:t>
      </w:r>
      <w:proofErr w:type="spellStart"/>
      <w:r>
        <w:rPr>
          <w:rFonts w:ascii="Times New Roman" w:eastAsia="Times New Roman" w:hAnsi="Times New Roman" w:cs="Times New Roman"/>
          <w:sz w:val="24"/>
          <w:szCs w:val="24"/>
        </w:rPr>
        <w:t>heme</w:t>
      </w:r>
      <w:proofErr w:type="spellEnd"/>
      <w:r>
        <w:rPr>
          <w:rFonts w:ascii="Times New Roman" w:eastAsia="Times New Roman" w:hAnsi="Times New Roman" w:cs="Times New Roman"/>
          <w:sz w:val="24"/>
          <w:szCs w:val="24"/>
        </w:rPr>
        <w:t xml:space="preserve"> compounds. In rainbow trout, iron is absorbed in the peritoneal cavity and stored at higher concentrations in the liver, spleen, and head kidney (Walker and Fromm 1976). In the Atlantic cod, </w:t>
      </w:r>
      <w:proofErr w:type="spellStart"/>
      <w:r>
        <w:rPr>
          <w:rFonts w:ascii="Times New Roman" w:eastAsia="Times New Roman" w:hAnsi="Times New Roman" w:cs="Times New Roman"/>
          <w:i/>
          <w:sz w:val="24"/>
          <w:szCs w:val="24"/>
        </w:rPr>
        <w:t>Gadus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morhua</w:t>
      </w:r>
      <w:proofErr w:type="spellEnd"/>
      <w:r>
        <w:rPr>
          <w:rFonts w:ascii="Times New Roman" w:eastAsia="Times New Roman" w:hAnsi="Times New Roman" w:cs="Times New Roman"/>
          <w:sz w:val="24"/>
          <w:szCs w:val="24"/>
        </w:rPr>
        <w:t xml:space="preserve">, blood volume scales with negative </w:t>
      </w:r>
      <w:proofErr w:type="spellStart"/>
      <w:r>
        <w:rPr>
          <w:rFonts w:ascii="Times New Roman" w:eastAsia="Times New Roman" w:hAnsi="Times New Roman" w:cs="Times New Roman"/>
          <w:sz w:val="24"/>
          <w:szCs w:val="24"/>
        </w:rPr>
        <w:t>allometry</w:t>
      </w:r>
      <w:proofErr w:type="spellEnd"/>
      <w:r>
        <w:rPr>
          <w:rFonts w:ascii="Times New Roman" w:eastAsia="Times New Roman" w:hAnsi="Times New Roman" w:cs="Times New Roman"/>
          <w:sz w:val="24"/>
          <w:szCs w:val="24"/>
        </w:rPr>
        <w:t xml:space="preserve"> (i.e. with a slope of 0.82) (</w:t>
      </w:r>
      <w:proofErr w:type="spellStart"/>
      <w:r>
        <w:rPr>
          <w:rFonts w:ascii="Times New Roman" w:eastAsia="Times New Roman" w:hAnsi="Times New Roman" w:cs="Times New Roman"/>
          <w:sz w:val="24"/>
          <w:szCs w:val="24"/>
        </w:rPr>
        <w:t>Skov</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Steffensen</w:t>
      </w:r>
      <w:proofErr w:type="spellEnd"/>
      <w:r>
        <w:rPr>
          <w:rFonts w:ascii="Times New Roman" w:eastAsia="Times New Roman" w:hAnsi="Times New Roman" w:cs="Times New Roman"/>
          <w:sz w:val="24"/>
          <w:szCs w:val="24"/>
        </w:rPr>
        <w:t xml:space="preserve"> 2003). Assuming that iron content in fish is proportional to blood volume, we expected that whole body iron content should scale with negative </w:t>
      </w:r>
      <w:proofErr w:type="spellStart"/>
      <w:r>
        <w:rPr>
          <w:rFonts w:ascii="Times New Roman" w:eastAsia="Times New Roman" w:hAnsi="Times New Roman" w:cs="Times New Roman"/>
          <w:sz w:val="24"/>
          <w:szCs w:val="24"/>
        </w:rPr>
        <w:t>allometry</w:t>
      </w:r>
      <w:proofErr w:type="spellEnd"/>
      <w:r>
        <w:rPr>
          <w:rFonts w:ascii="Times New Roman" w:eastAsia="Times New Roman" w:hAnsi="Times New Roman" w:cs="Times New Roman"/>
          <w:sz w:val="24"/>
          <w:szCs w:val="24"/>
        </w:rPr>
        <w:t xml:space="preserve"> (i.e. slope &lt;1). HOWEVER, SINCE STORAGE OF IRON IS SPECIES SPECIFIC, THIS SCALING PATTERN MIGHT VARY BY SPECIES.</w:t>
      </w:r>
    </w:p>
    <w:p w14:paraId="40EE64FE" w14:textId="77777777" w:rsidR="00454A0D" w:rsidRDefault="00454A0D">
      <w:pPr>
        <w:pStyle w:val="normal0"/>
        <w:spacing w:line="360" w:lineRule="auto"/>
      </w:pPr>
    </w:p>
    <w:p w14:paraId="14A54CCD" w14:textId="77777777" w:rsidR="00454A0D" w:rsidRDefault="00863DAB">
      <w:pPr>
        <w:pStyle w:val="normal0"/>
        <w:spacing w:line="360" w:lineRule="auto"/>
      </w:pPr>
      <w:r>
        <w:rPr>
          <w:rFonts w:ascii="Times New Roman" w:eastAsia="Times New Roman" w:hAnsi="Times New Roman" w:cs="Times New Roman"/>
          <w:i/>
          <w:sz w:val="24"/>
          <w:szCs w:val="24"/>
        </w:rPr>
        <w:t>Zinc</w:t>
      </w:r>
    </w:p>
    <w:p w14:paraId="248016DC" w14:textId="77777777" w:rsidR="00454A0D" w:rsidRDefault="00863DAB">
      <w:pPr>
        <w:pStyle w:val="normal0"/>
        <w:spacing w:line="360" w:lineRule="auto"/>
      </w:pPr>
      <w:r>
        <w:rPr>
          <w:rFonts w:ascii="Times New Roman" w:eastAsia="Times New Roman" w:hAnsi="Times New Roman" w:cs="Times New Roman"/>
          <w:sz w:val="24"/>
          <w:szCs w:val="24"/>
        </w:rPr>
        <w:t xml:space="preserve">Zinc is an essential constituent of several </w:t>
      </w:r>
      <w:proofErr w:type="spellStart"/>
      <w:r>
        <w:rPr>
          <w:rFonts w:ascii="Times New Roman" w:eastAsia="Times New Roman" w:hAnsi="Times New Roman" w:cs="Times New Roman"/>
          <w:sz w:val="24"/>
          <w:szCs w:val="24"/>
        </w:rPr>
        <w:t>metalloenzymes</w:t>
      </w:r>
      <w:proofErr w:type="spellEnd"/>
      <w:r>
        <w:rPr>
          <w:rFonts w:ascii="Times New Roman" w:eastAsia="Times New Roman" w:hAnsi="Times New Roman" w:cs="Times New Roman"/>
          <w:sz w:val="24"/>
          <w:szCs w:val="24"/>
        </w:rPr>
        <w:t xml:space="preserve"> involved in the metabolism of nucleic acids, proteins, carbohydrates and fatty acids and in replication and transcription of DNA. Whole body zinc content is known to vary with body size and diet type. For example, among killifishes, whiting, and two species flatfish, whole body Zn content decreases with increasing body size </w:t>
      </w:r>
      <w:proofErr w:type="gramStart"/>
      <w:r>
        <w:rPr>
          <w:rFonts w:ascii="Times New Roman" w:eastAsia="Times New Roman" w:hAnsi="Times New Roman" w:cs="Times New Roman"/>
          <w:sz w:val="24"/>
          <w:szCs w:val="24"/>
        </w:rPr>
        <w:t>( ref</w:t>
      </w:r>
      <w:proofErr w:type="gramEnd"/>
      <w:r>
        <w:rPr>
          <w:rFonts w:ascii="Times New Roman" w:eastAsia="Times New Roman" w:hAnsi="Times New Roman" w:cs="Times New Roman"/>
          <w:sz w:val="24"/>
          <w:szCs w:val="24"/>
        </w:rPr>
        <w:t xml:space="preserve"> 6). However, in the hake, </w:t>
      </w:r>
      <w:proofErr w:type="spellStart"/>
      <w:r>
        <w:rPr>
          <w:rFonts w:ascii="Times New Roman" w:eastAsia="Times New Roman" w:hAnsi="Times New Roman" w:cs="Times New Roman"/>
          <w:i/>
          <w:sz w:val="24"/>
          <w:szCs w:val="24"/>
        </w:rPr>
        <w:t>Merluccius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productus</w:t>
      </w:r>
      <w:proofErr w:type="spellEnd"/>
      <w:r>
        <w:rPr>
          <w:rFonts w:ascii="Times New Roman" w:eastAsia="Times New Roman" w:hAnsi="Times New Roman" w:cs="Times New Roman"/>
          <w:sz w:val="24"/>
          <w:szCs w:val="24"/>
        </w:rPr>
        <w:t xml:space="preserve">, Zn in muscle tissue increases with body size (ref 39). Zinc is known to accumulate in excess of the organism’s immediate needs. In aquatic food webs, zinc accumulation patterns are related to diet type. For example, </w:t>
      </w:r>
      <w:proofErr w:type="spellStart"/>
      <w:r>
        <w:rPr>
          <w:rFonts w:ascii="Times New Roman" w:eastAsia="Times New Roman" w:hAnsi="Times New Roman" w:cs="Times New Roman"/>
          <w:sz w:val="24"/>
          <w:szCs w:val="24"/>
        </w:rPr>
        <w:t>planktivorous</w:t>
      </w:r>
      <w:proofErr w:type="spellEnd"/>
      <w:r>
        <w:rPr>
          <w:rFonts w:ascii="Times New Roman" w:eastAsia="Times New Roman" w:hAnsi="Times New Roman" w:cs="Times New Roman"/>
          <w:sz w:val="24"/>
          <w:szCs w:val="24"/>
        </w:rPr>
        <w:t xml:space="preserve"> fish have been shown to accumulate more Zn than </w:t>
      </w:r>
      <w:proofErr w:type="spellStart"/>
      <w:r>
        <w:rPr>
          <w:rFonts w:ascii="Times New Roman" w:eastAsia="Times New Roman" w:hAnsi="Times New Roman" w:cs="Times New Roman"/>
          <w:sz w:val="24"/>
          <w:szCs w:val="24"/>
        </w:rPr>
        <w:t>piscivores</w:t>
      </w:r>
      <w:proofErr w:type="spellEnd"/>
      <w:r>
        <w:rPr>
          <w:rFonts w:ascii="Times New Roman" w:eastAsia="Times New Roman" w:hAnsi="Times New Roman" w:cs="Times New Roman"/>
          <w:sz w:val="24"/>
          <w:szCs w:val="24"/>
        </w:rPr>
        <w:t xml:space="preserve"> (Bernhard and </w:t>
      </w:r>
      <w:proofErr w:type="spellStart"/>
      <w:r>
        <w:rPr>
          <w:rFonts w:ascii="Times New Roman" w:eastAsia="Times New Roman" w:hAnsi="Times New Roman" w:cs="Times New Roman"/>
          <w:sz w:val="24"/>
          <w:szCs w:val="24"/>
        </w:rPr>
        <w:t>Andreae</w:t>
      </w:r>
      <w:proofErr w:type="spellEnd"/>
      <w:r>
        <w:rPr>
          <w:rFonts w:ascii="Times New Roman" w:eastAsia="Times New Roman" w:hAnsi="Times New Roman" w:cs="Times New Roman"/>
          <w:sz w:val="24"/>
          <w:szCs w:val="24"/>
        </w:rPr>
        <w:t xml:space="preserve"> 1984). Thus, we expected Zn content to be related to body size and trophic position. </w:t>
      </w:r>
    </w:p>
    <w:p w14:paraId="60F9CD36" w14:textId="77777777" w:rsidR="00454A0D" w:rsidRDefault="00454A0D">
      <w:pPr>
        <w:pStyle w:val="normal0"/>
        <w:spacing w:line="360" w:lineRule="auto"/>
      </w:pPr>
    </w:p>
    <w:p w14:paraId="6A4281E8" w14:textId="77777777" w:rsidR="00454A0D" w:rsidRDefault="00863DAB">
      <w:pPr>
        <w:pStyle w:val="normal0"/>
        <w:spacing w:line="360" w:lineRule="auto"/>
      </w:pPr>
      <w:r>
        <w:rPr>
          <w:rFonts w:ascii="Times New Roman" w:eastAsia="Times New Roman" w:hAnsi="Times New Roman" w:cs="Times New Roman"/>
          <w:i/>
          <w:sz w:val="24"/>
          <w:szCs w:val="24"/>
        </w:rPr>
        <w:t>Mercury</w:t>
      </w:r>
    </w:p>
    <w:p w14:paraId="147E93B3" w14:textId="77777777" w:rsidR="00454A0D" w:rsidRDefault="00863DAB">
      <w:pPr>
        <w:pStyle w:val="normal0"/>
        <w:spacing w:line="360" w:lineRule="auto"/>
      </w:pPr>
      <w:r>
        <w:rPr>
          <w:rFonts w:ascii="Times New Roman" w:eastAsia="Times New Roman" w:hAnsi="Times New Roman" w:cs="Times New Roman"/>
          <w:sz w:val="24"/>
          <w:szCs w:val="24"/>
        </w:rPr>
        <w:t xml:space="preserve">Mercury is a heavy metal that has no known biological functions, and is toxic at high levels (ref). Mercury tends to accumulate in the muscle tissue flesh of elasmobranchs and </w:t>
      </w:r>
      <w:proofErr w:type="spellStart"/>
      <w:r>
        <w:rPr>
          <w:rFonts w:ascii="Times New Roman" w:eastAsia="Times New Roman" w:hAnsi="Times New Roman" w:cs="Times New Roman"/>
          <w:sz w:val="24"/>
          <w:szCs w:val="24"/>
        </w:rPr>
        <w:t>teleosts</w:t>
      </w:r>
      <w:proofErr w:type="spellEnd"/>
      <w:r>
        <w:rPr>
          <w:rFonts w:ascii="Times New Roman" w:eastAsia="Times New Roman" w:hAnsi="Times New Roman" w:cs="Times New Roman"/>
          <w:sz w:val="24"/>
          <w:szCs w:val="24"/>
        </w:rPr>
        <w:t xml:space="preserve">. Older and larger fish contain more mercury per </w:t>
      </w:r>
      <w:proofErr w:type="gramStart"/>
      <w:r>
        <w:rPr>
          <w:rFonts w:ascii="Times New Roman" w:eastAsia="Times New Roman" w:hAnsi="Times New Roman" w:cs="Times New Roman"/>
          <w:sz w:val="24"/>
          <w:szCs w:val="24"/>
        </w:rPr>
        <w:t>unit wet</w:t>
      </w:r>
      <w:proofErr w:type="gramEnd"/>
      <w:r>
        <w:rPr>
          <w:rFonts w:ascii="Times New Roman" w:eastAsia="Times New Roman" w:hAnsi="Times New Roman" w:cs="Times New Roman"/>
          <w:sz w:val="24"/>
          <w:szCs w:val="24"/>
        </w:rPr>
        <w:t xml:space="preserve"> weight than do young fish. This is well documented for several species including dogfish, eel, hake, snappers, bluefish, striped bass and striped mullet (ref). Levels of mercury in muscle from adult tunas, billfishes and other carnivores are higher than those in young fishes with lower trophic positions, suggesting that mercury concentrations in fish tissues is related to predatory behavior, longevity and body size (ref). Thus, we expected mercury concentrations to be related to trophic position and body size.  </w:t>
      </w:r>
    </w:p>
    <w:p w14:paraId="56F4FB83" w14:textId="77777777" w:rsidR="00454A0D" w:rsidRDefault="00454A0D">
      <w:pPr>
        <w:pStyle w:val="normal0"/>
        <w:spacing w:line="360" w:lineRule="auto"/>
      </w:pPr>
    </w:p>
    <w:p w14:paraId="0F61C75B" w14:textId="77777777" w:rsidR="00454A0D" w:rsidRDefault="00863DAB">
      <w:pPr>
        <w:pStyle w:val="normal0"/>
        <w:spacing w:line="360" w:lineRule="auto"/>
      </w:pPr>
      <w:r>
        <w:rPr>
          <w:rFonts w:ascii="Times New Roman" w:eastAsia="Times New Roman" w:hAnsi="Times New Roman" w:cs="Times New Roman"/>
          <w:i/>
          <w:sz w:val="24"/>
          <w:szCs w:val="24"/>
        </w:rPr>
        <w:lastRenderedPageBreak/>
        <w:t>Polyunsaturated fatty acids</w:t>
      </w:r>
    </w:p>
    <w:p w14:paraId="35299DB7" w14:textId="77777777" w:rsidR="00454A0D" w:rsidRDefault="00863DAB">
      <w:pPr>
        <w:pStyle w:val="normal0"/>
        <w:spacing w:line="360" w:lineRule="auto"/>
      </w:pPr>
      <w:r>
        <w:rPr>
          <w:rFonts w:ascii="Times New Roman" w:eastAsia="Times New Roman" w:hAnsi="Times New Roman" w:cs="Times New Roman"/>
          <w:sz w:val="24"/>
          <w:szCs w:val="24"/>
        </w:rPr>
        <w:t xml:space="preserve">Fish require three polyunsaturated fatty acids (PUFA) for their normal growth and reproduction, including reproduction: </w:t>
      </w:r>
      <w:proofErr w:type="spellStart"/>
      <w:r>
        <w:rPr>
          <w:rFonts w:ascii="Times New Roman" w:eastAsia="Times New Roman" w:hAnsi="Times New Roman" w:cs="Times New Roman"/>
          <w:sz w:val="24"/>
          <w:szCs w:val="24"/>
        </w:rPr>
        <w:t>docosahexaenoic</w:t>
      </w:r>
      <w:proofErr w:type="spellEnd"/>
      <w:r>
        <w:rPr>
          <w:rFonts w:ascii="Times New Roman" w:eastAsia="Times New Roman" w:hAnsi="Times New Roman" w:cs="Times New Roman"/>
          <w:sz w:val="24"/>
          <w:szCs w:val="24"/>
        </w:rPr>
        <w:t xml:space="preserve"> acid (DHA), </w:t>
      </w:r>
      <w:proofErr w:type="spellStart"/>
      <w:r>
        <w:rPr>
          <w:rFonts w:ascii="Times New Roman" w:eastAsia="Times New Roman" w:hAnsi="Times New Roman" w:cs="Times New Roman"/>
          <w:sz w:val="24"/>
          <w:szCs w:val="24"/>
        </w:rPr>
        <w:t>eicosapentaenoic</w:t>
      </w:r>
      <w:proofErr w:type="spellEnd"/>
      <w:r>
        <w:rPr>
          <w:rFonts w:ascii="Times New Roman" w:eastAsia="Times New Roman" w:hAnsi="Times New Roman" w:cs="Times New Roman"/>
          <w:sz w:val="24"/>
          <w:szCs w:val="24"/>
        </w:rPr>
        <w:t xml:space="preserve"> acid (EPA) and </w:t>
      </w:r>
      <w:proofErr w:type="spellStart"/>
      <w:r>
        <w:rPr>
          <w:rFonts w:ascii="Times New Roman" w:eastAsia="Times New Roman" w:hAnsi="Times New Roman" w:cs="Times New Roman"/>
          <w:sz w:val="24"/>
          <w:szCs w:val="24"/>
        </w:rPr>
        <w:t>arachidonic</w:t>
      </w:r>
      <w:proofErr w:type="spellEnd"/>
      <w:r>
        <w:rPr>
          <w:rFonts w:ascii="Times New Roman" w:eastAsia="Times New Roman" w:hAnsi="Times New Roman" w:cs="Times New Roman"/>
          <w:sz w:val="24"/>
          <w:szCs w:val="24"/>
        </w:rPr>
        <w:t xml:space="preserve"> acid (AA). These PUFA play an important role in maintaining the structural and functional integrity of cell membranes and they are precursors to a group of highly active hormones, the eicosanoids. We predicted that omega-3 fatty acid content in fish would increase for species occupying colder waters due to the functional role of polyunsaturated fatty acids in maintaining cell membrane fluidity at cold temperatures (</w:t>
      </w:r>
      <w:proofErr w:type="spellStart"/>
      <w:r>
        <w:rPr>
          <w:rFonts w:ascii="Times New Roman" w:eastAsia="Times New Roman" w:hAnsi="Times New Roman" w:cs="Times New Roman"/>
          <w:sz w:val="24"/>
          <w:szCs w:val="24"/>
        </w:rPr>
        <w:t>Farkas</w:t>
      </w:r>
      <w:proofErr w:type="spellEnd"/>
      <w:r>
        <w:rPr>
          <w:rFonts w:ascii="Times New Roman" w:eastAsia="Times New Roman" w:hAnsi="Times New Roman" w:cs="Times New Roman"/>
          <w:sz w:val="24"/>
          <w:szCs w:val="24"/>
        </w:rPr>
        <w:t xml:space="preserve"> et al. 1984). We test this prediction using fish collected over a range of latitudes from tropical to polar waters. We assume that latitude is a reasonable proxy for cold-water tolerance over such a broad spatial scale (Sunday et al. 2011).</w:t>
      </w:r>
    </w:p>
    <w:p w14:paraId="18943D0A" w14:textId="77777777" w:rsidR="00454A0D" w:rsidRDefault="00863DAB">
      <w:pPr>
        <w:pStyle w:val="Heading2"/>
        <w:spacing w:before="360" w:after="80" w:line="360" w:lineRule="auto"/>
      </w:pPr>
      <w:bookmarkStart w:id="79" w:name="h.1fob9te" w:colFirst="0" w:colLast="0"/>
      <w:bookmarkEnd w:id="79"/>
      <w:r>
        <w:rPr>
          <w:rFonts w:ascii="Times New Roman" w:eastAsia="Times New Roman" w:hAnsi="Times New Roman" w:cs="Times New Roman"/>
          <w:sz w:val="24"/>
          <w:szCs w:val="24"/>
        </w:rPr>
        <w:t>Methods</w:t>
      </w:r>
    </w:p>
    <w:p w14:paraId="09F66E05" w14:textId="5D11C9E1" w:rsidR="00454A0D" w:rsidRDefault="00863DAB">
      <w:pPr>
        <w:pStyle w:val="normal0"/>
        <w:spacing w:line="360" w:lineRule="auto"/>
      </w:pPr>
      <w:r>
        <w:rPr>
          <w:rFonts w:ascii="Times New Roman" w:eastAsia="Times New Roman" w:hAnsi="Times New Roman" w:cs="Times New Roman"/>
          <w:sz w:val="24"/>
          <w:szCs w:val="24"/>
        </w:rPr>
        <w:t xml:space="preserve">We aimed to document the range of variation in nutrient content across finfish species. To understand how nutrient </w:t>
      </w:r>
      <w:del w:id="80" w:author="Mary O'Connor" w:date="2015-10-09T16:07:00Z">
        <w:r w:rsidDel="003F0322">
          <w:rPr>
            <w:rFonts w:ascii="Times New Roman" w:eastAsia="Times New Roman" w:hAnsi="Times New Roman" w:cs="Times New Roman"/>
            <w:sz w:val="24"/>
            <w:szCs w:val="24"/>
          </w:rPr>
          <w:delText xml:space="preserve">profile </w:delText>
        </w:r>
      </w:del>
      <w:ins w:id="81" w:author="Mary O'Connor" w:date="2015-10-09T16:07:00Z">
        <w:r w:rsidR="003F0322">
          <w:rPr>
            <w:rFonts w:ascii="Times New Roman" w:eastAsia="Times New Roman" w:hAnsi="Times New Roman" w:cs="Times New Roman"/>
            <w:sz w:val="24"/>
            <w:szCs w:val="24"/>
          </w:rPr>
          <w:t xml:space="preserve">content </w:t>
        </w:r>
      </w:ins>
      <w:r>
        <w:rPr>
          <w:rFonts w:ascii="Times New Roman" w:eastAsia="Times New Roman" w:hAnsi="Times New Roman" w:cs="Times New Roman"/>
          <w:sz w:val="24"/>
          <w:szCs w:val="24"/>
        </w:rPr>
        <w:t xml:space="preserve">varies among species, we tested whether ecological traits known to be both biologically important and exhibit </w:t>
      </w:r>
      <w:commentRangeStart w:id="82"/>
      <w:r>
        <w:rPr>
          <w:rFonts w:ascii="Times New Roman" w:eastAsia="Times New Roman" w:hAnsi="Times New Roman" w:cs="Times New Roman"/>
          <w:sz w:val="24"/>
          <w:szCs w:val="24"/>
        </w:rPr>
        <w:t>predictable scaling relationships</w:t>
      </w:r>
      <w:commentRangeEnd w:id="82"/>
      <w:r w:rsidR="003F0322">
        <w:rPr>
          <w:rStyle w:val="CommentReference"/>
        </w:rPr>
        <w:commentReference w:id="82"/>
      </w:r>
      <w:r>
        <w:rPr>
          <w:rFonts w:ascii="Times New Roman" w:eastAsia="Times New Roman" w:hAnsi="Times New Roman" w:cs="Times New Roman"/>
          <w:sz w:val="24"/>
          <w:szCs w:val="24"/>
        </w:rPr>
        <w:t xml:space="preserve"> could explain this variation. WE </w:t>
      </w:r>
      <w:ins w:id="83" w:author="Mary O'Connor" w:date="2015-10-09T16:08:00Z">
        <w:r w:rsidR="003F0322">
          <w:rPr>
            <w:rFonts w:ascii="Times New Roman" w:eastAsia="Times New Roman" w:hAnsi="Times New Roman" w:cs="Times New Roman"/>
            <w:sz w:val="24"/>
            <w:szCs w:val="24"/>
          </w:rPr>
          <w:t xml:space="preserve">synthesized </w:t>
        </w:r>
      </w:ins>
      <w:r>
        <w:rPr>
          <w:rFonts w:ascii="Times New Roman" w:eastAsia="Times New Roman" w:hAnsi="Times New Roman" w:cs="Times New Roman"/>
          <w:sz w:val="24"/>
          <w:szCs w:val="24"/>
        </w:rPr>
        <w:t>SPATIALLY AND SIZE EXPLICIT DATA, TO IDENTIFY THRESHOLDS IN GEOGRAPHY AND OR BODY SIZE THAT INDICATE THAT A SPECIES ACHIEVES 25% RDI IN A SINGLE PORTION.</w:t>
      </w:r>
    </w:p>
    <w:p w14:paraId="4DE770EF" w14:textId="77777777" w:rsidR="00454A0D" w:rsidRDefault="00863DAB">
      <w:pPr>
        <w:pStyle w:val="Heading3"/>
        <w:spacing w:before="280" w:after="80" w:line="360" w:lineRule="auto"/>
      </w:pPr>
      <w:bookmarkStart w:id="84" w:name="h.3znysh7" w:colFirst="0" w:colLast="0"/>
      <w:bookmarkEnd w:id="84"/>
      <w:r>
        <w:rPr>
          <w:rFonts w:ascii="Times New Roman" w:eastAsia="Times New Roman" w:hAnsi="Times New Roman" w:cs="Times New Roman"/>
          <w:color w:val="000000"/>
        </w:rPr>
        <w:t>Literature search and data collection</w:t>
      </w:r>
    </w:p>
    <w:p w14:paraId="42E466BA" w14:textId="77777777" w:rsidR="00454A0D" w:rsidRDefault="00863DAB">
      <w:pPr>
        <w:pStyle w:val="normal0"/>
        <w:spacing w:line="360" w:lineRule="auto"/>
      </w:pPr>
      <w:r>
        <w:rPr>
          <w:rFonts w:ascii="Times New Roman" w:eastAsia="Times New Roman" w:hAnsi="Times New Roman" w:cs="Times New Roman"/>
          <w:sz w:val="24"/>
          <w:szCs w:val="24"/>
        </w:rPr>
        <w:t xml:space="preserve">To test how nutrient profile varies with ecological traits, we assembled a dataset of nutrient content in the edible portions of </w:t>
      </w:r>
      <w:commentRangeStart w:id="85"/>
      <w:r>
        <w:rPr>
          <w:rFonts w:ascii="Times New Roman" w:eastAsia="Times New Roman" w:hAnsi="Times New Roman" w:cs="Times New Roman"/>
          <w:sz w:val="24"/>
          <w:szCs w:val="24"/>
        </w:rPr>
        <w:t>354 aquatic species</w:t>
      </w:r>
      <w:commentRangeEnd w:id="85"/>
      <w:r>
        <w:commentReference w:id="85"/>
      </w:r>
      <w:r>
        <w:rPr>
          <w:rFonts w:ascii="Times New Roman" w:eastAsia="Times New Roman" w:hAnsi="Times New Roman" w:cs="Times New Roman"/>
          <w:sz w:val="24"/>
          <w:szCs w:val="24"/>
        </w:rPr>
        <w:t xml:space="preserve">. We defined the nutritional profile of a species as the quantity of a given nutrient in 100 g of edible tissue - a metric that is commonly used in the human food composition literature (Nowak et al. 2014). We aimed to include as many finfish species as possible, from marine and freshwater systems, covering a wide geographic range. We searched the literature for analytical compositional values for each of these species. We searched the peer-reviewed literature as well as food composition databases or tables, such as the Food and Agriculture Organization’s INFOODS database (FAO/INFOODS 2014) and the United States Department of Agriculture’s Nutrient Files (USDA 2012). We restricted our analysis to include only the edible portions of wild, raw fish (thus excluding </w:t>
      </w:r>
      <w:r>
        <w:rPr>
          <w:rFonts w:ascii="Times New Roman" w:eastAsia="Times New Roman" w:hAnsi="Times New Roman" w:cs="Times New Roman"/>
          <w:sz w:val="24"/>
          <w:szCs w:val="24"/>
        </w:rPr>
        <w:lastRenderedPageBreak/>
        <w:t xml:space="preserve">prepared or farmed seafood items). Our dataset includes quantities for the following microelements: calcium; iron; zinc; mercury and two fatty acids: </w:t>
      </w:r>
      <w:proofErr w:type="spellStart"/>
      <w:r>
        <w:rPr>
          <w:rFonts w:ascii="Times New Roman" w:eastAsia="Times New Roman" w:hAnsi="Times New Roman" w:cs="Times New Roman"/>
          <w:sz w:val="24"/>
          <w:szCs w:val="24"/>
        </w:rPr>
        <w:t>eicosapentaenoic</w:t>
      </w:r>
      <w:proofErr w:type="spellEnd"/>
      <w:r>
        <w:rPr>
          <w:rFonts w:ascii="Times New Roman" w:eastAsia="Times New Roman" w:hAnsi="Times New Roman" w:cs="Times New Roman"/>
          <w:sz w:val="24"/>
          <w:szCs w:val="24"/>
        </w:rPr>
        <w:t xml:space="preserve"> acid (EPA); and </w:t>
      </w:r>
      <w:proofErr w:type="spellStart"/>
      <w:r>
        <w:rPr>
          <w:rFonts w:ascii="Times New Roman" w:eastAsia="Times New Roman" w:hAnsi="Times New Roman" w:cs="Times New Roman"/>
          <w:sz w:val="24"/>
          <w:szCs w:val="24"/>
        </w:rPr>
        <w:t>docosahexaenoic</w:t>
      </w:r>
      <w:proofErr w:type="spellEnd"/>
      <w:r>
        <w:rPr>
          <w:rFonts w:ascii="Times New Roman" w:eastAsia="Times New Roman" w:hAnsi="Times New Roman" w:cs="Times New Roman"/>
          <w:sz w:val="24"/>
          <w:szCs w:val="24"/>
        </w:rPr>
        <w:t xml:space="preserve"> acid (DHA). To address inconsistencies in fatty acid data reporting, we standardized fatty acid measurements using the fatty acid </w:t>
      </w:r>
      <w:commentRangeStart w:id="86"/>
      <w:r>
        <w:rPr>
          <w:rFonts w:ascii="Times New Roman" w:eastAsia="Times New Roman" w:hAnsi="Times New Roman" w:cs="Times New Roman"/>
          <w:sz w:val="24"/>
          <w:szCs w:val="24"/>
        </w:rPr>
        <w:t>conversion factors proposed by Nowak et al. (2014).</w:t>
      </w:r>
      <w:commentRangeEnd w:id="86"/>
      <w:r>
        <w:commentReference w:id="86"/>
      </w:r>
    </w:p>
    <w:p w14:paraId="4F45C89C" w14:textId="77777777" w:rsidR="00454A0D" w:rsidRDefault="00454A0D">
      <w:pPr>
        <w:pStyle w:val="normal0"/>
        <w:spacing w:line="360" w:lineRule="auto"/>
      </w:pPr>
    </w:p>
    <w:p w14:paraId="432DD6BF" w14:textId="77777777" w:rsidR="00454A0D" w:rsidRDefault="00863DAB">
      <w:pPr>
        <w:pStyle w:val="normal0"/>
        <w:spacing w:line="360" w:lineRule="auto"/>
      </w:pPr>
      <w:r>
        <w:rPr>
          <w:rFonts w:ascii="Times New Roman" w:eastAsia="Times New Roman" w:hAnsi="Times New Roman" w:cs="Times New Roman"/>
          <w:sz w:val="24"/>
          <w:szCs w:val="24"/>
        </w:rPr>
        <w:t xml:space="preserve">Ecological trait information was collected for each species from </w:t>
      </w:r>
      <w:proofErr w:type="spellStart"/>
      <w:r>
        <w:rPr>
          <w:rFonts w:ascii="Times New Roman" w:eastAsia="Times New Roman" w:hAnsi="Times New Roman" w:cs="Times New Roman"/>
          <w:sz w:val="24"/>
          <w:szCs w:val="24"/>
        </w:rPr>
        <w:t>FishBase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Froese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Pauly</w:t>
      </w:r>
      <w:proofErr w:type="spellEnd"/>
      <w:r>
        <w:rPr>
          <w:rFonts w:ascii="Times New Roman" w:eastAsia="Times New Roman" w:hAnsi="Times New Roman" w:cs="Times New Roman"/>
          <w:sz w:val="24"/>
          <w:szCs w:val="24"/>
        </w:rPr>
        <w:t xml:space="preserve"> 2014) and </w:t>
      </w:r>
      <w:proofErr w:type="spellStart"/>
      <w:r>
        <w:rPr>
          <w:rFonts w:ascii="Times New Roman" w:eastAsia="Times New Roman" w:hAnsi="Times New Roman" w:cs="Times New Roman"/>
          <w:sz w:val="24"/>
          <w:szCs w:val="24"/>
        </w:rPr>
        <w:t>SeaLifeBase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Palomares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Pauly</w:t>
      </w:r>
      <w:proofErr w:type="spellEnd"/>
      <w:r>
        <w:rPr>
          <w:rFonts w:ascii="Times New Roman" w:eastAsia="Times New Roman" w:hAnsi="Times New Roman" w:cs="Times New Roman"/>
          <w:sz w:val="24"/>
          <w:szCs w:val="24"/>
        </w:rPr>
        <w:t xml:space="preserve"> 2014). We included body size (maximum length), fractional trophic position, temperature preference (using latitude as a proxy) and habitat preference (Marine, Freshwater, brackish…). We converted body length data into body mass, using established length-mass relationship data (</w:t>
      </w:r>
      <w:r>
        <w:rPr>
          <w:rFonts w:ascii="Times New Roman" w:eastAsia="Times New Roman" w:hAnsi="Times New Roman" w:cs="Times New Roman"/>
          <w:i/>
          <w:sz w:val="24"/>
          <w:szCs w:val="24"/>
        </w:rPr>
        <w:t>mass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w:t>
      </w:r>
      <w:proofErr w:type="spellStart"/>
      <w:r>
        <w:rPr>
          <w:rFonts w:ascii="Times New Roman" w:eastAsia="Times New Roman" w:hAnsi="Times New Roman" w:cs="Times New Roman"/>
          <w:i/>
          <w:sz w:val="24"/>
          <w:szCs w:val="24"/>
        </w:rPr>
        <w:t>length^b</w:t>
      </w:r>
      <w:proofErr w:type="spellEnd"/>
      <w:r>
        <w:rPr>
          <w:rFonts w:ascii="Times New Roman" w:eastAsia="Times New Roman" w:hAnsi="Times New Roman" w:cs="Times New Roman"/>
          <w:sz w:val="24"/>
          <w:szCs w:val="24"/>
        </w:rPr>
        <w:t xml:space="preserve">). We used species-specific or taxon-specific </w:t>
      </w:r>
      <w:proofErr w:type="gramStart"/>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and</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parameter values published in </w:t>
      </w:r>
      <w:proofErr w:type="spellStart"/>
      <w:r>
        <w:rPr>
          <w:rFonts w:ascii="Times New Roman" w:eastAsia="Times New Roman" w:hAnsi="Times New Roman" w:cs="Times New Roman"/>
          <w:sz w:val="24"/>
          <w:szCs w:val="24"/>
        </w:rPr>
        <w:t>Froese</w:t>
      </w:r>
      <w:proofErr w:type="spellEnd"/>
      <w:r>
        <w:rPr>
          <w:rFonts w:ascii="Times New Roman" w:eastAsia="Times New Roman" w:hAnsi="Times New Roman" w:cs="Times New Roman"/>
          <w:sz w:val="24"/>
          <w:szCs w:val="24"/>
        </w:rPr>
        <w:t xml:space="preserve"> et al. (2013).</w:t>
      </w:r>
    </w:p>
    <w:p w14:paraId="50944191" w14:textId="77777777" w:rsidR="00454A0D" w:rsidRDefault="00863DAB">
      <w:pPr>
        <w:pStyle w:val="Heading3"/>
        <w:spacing w:before="280" w:after="80" w:line="360" w:lineRule="auto"/>
      </w:pPr>
      <w:bookmarkStart w:id="87" w:name="h.2et92p0" w:colFirst="0" w:colLast="0"/>
      <w:bookmarkEnd w:id="87"/>
      <w:r>
        <w:rPr>
          <w:rFonts w:ascii="Times New Roman" w:eastAsia="Times New Roman" w:hAnsi="Times New Roman" w:cs="Times New Roman"/>
          <w:color w:val="000000"/>
        </w:rPr>
        <w:t>Statistical Analysis</w:t>
      </w:r>
    </w:p>
    <w:p w14:paraId="62A42BE5" w14:textId="77777777" w:rsidR="00454A0D" w:rsidRDefault="00863DAB">
      <w:pPr>
        <w:pStyle w:val="normal0"/>
        <w:spacing w:line="360" w:lineRule="auto"/>
      </w:pPr>
      <w:r>
        <w:rPr>
          <w:rFonts w:ascii="Times New Roman" w:eastAsia="Times New Roman" w:hAnsi="Times New Roman" w:cs="Times New Roman"/>
          <w:sz w:val="24"/>
          <w:szCs w:val="24"/>
        </w:rPr>
        <w:t>We modeled the relationship between nutrient content and species’ traits with linear regression models using a log-transformed power function. The full model included the entire set of predictors:</w:t>
      </w:r>
    </w:p>
    <w:p w14:paraId="4F34D053" w14:textId="77777777" w:rsidR="00454A0D" w:rsidRDefault="00454A0D">
      <w:pPr>
        <w:pStyle w:val="normal0"/>
        <w:spacing w:line="360" w:lineRule="auto"/>
      </w:pPr>
    </w:p>
    <w:p w14:paraId="3828DBB7" w14:textId="77777777" w:rsidR="00454A0D" w:rsidRDefault="00863DAB">
      <w:pPr>
        <w:pStyle w:val="normal0"/>
        <w:spacing w:line="576" w:lineRule="auto"/>
      </w:pPr>
      <w:proofErr w:type="spellStart"/>
      <w:proofErr w:type="gramStart"/>
      <w:r>
        <w:rPr>
          <w:rFonts w:ascii="Times New Roman" w:eastAsia="Times New Roman" w:hAnsi="Times New Roman" w:cs="Times New Roman"/>
          <w:sz w:val="24"/>
          <w:szCs w:val="24"/>
        </w:rPr>
        <w:t>ln</w:t>
      </w:r>
      <w:proofErr w:type="spellEnd"/>
      <w:proofErr w:type="gramEnd"/>
      <w:r>
        <w:rPr>
          <w:rFonts w:ascii="Times New Roman" w:eastAsia="Times New Roman" w:hAnsi="Times New Roman" w:cs="Times New Roman"/>
          <w:sz w:val="24"/>
          <w:szCs w:val="24"/>
        </w:rPr>
        <w:t xml:space="preserve">(nutrient content) = </w:t>
      </w:r>
      <w:r>
        <w:rPr>
          <w:rFonts w:ascii="Times New Roman" w:eastAsia="Times New Roman" w:hAnsi="Times New Roman" w:cs="Times New Roman"/>
          <w:i/>
          <w:sz w:val="24"/>
          <w:szCs w:val="24"/>
        </w:rPr>
        <w:t>Β</w:t>
      </w:r>
      <w:r>
        <w:rPr>
          <w:rFonts w:ascii="Times New Roman" w:eastAsia="Times New Roman" w:hAnsi="Times New Roman" w:cs="Times New Roman"/>
          <w:i/>
          <w:sz w:val="14"/>
          <w:szCs w:val="14"/>
          <w:vertAlign w:val="subscript"/>
        </w:rPr>
        <w:t>0.i</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Β</w:t>
      </w:r>
      <w:r>
        <w:rPr>
          <w:rFonts w:ascii="Times New Roman" w:eastAsia="Times New Roman" w:hAnsi="Times New Roman" w:cs="Times New Roman"/>
          <w:i/>
          <w:sz w:val="14"/>
          <w:szCs w:val="14"/>
          <w:vertAlign w:val="subscript"/>
        </w:rPr>
        <w:t>1.i</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ln</w:t>
      </w:r>
      <w:proofErr w:type="spellEnd"/>
      <w:r>
        <w:rPr>
          <w:rFonts w:ascii="Times New Roman" w:eastAsia="Times New Roman" w:hAnsi="Times New Roman" w:cs="Times New Roman"/>
          <w:sz w:val="24"/>
          <w:szCs w:val="24"/>
        </w:rPr>
        <w:t xml:space="preserve">(body size)*latitude + </w:t>
      </w:r>
      <w:r>
        <w:rPr>
          <w:rFonts w:ascii="Times New Roman" w:eastAsia="Times New Roman" w:hAnsi="Times New Roman" w:cs="Times New Roman"/>
          <w:i/>
          <w:sz w:val="24"/>
          <w:szCs w:val="24"/>
        </w:rPr>
        <w:t>Β</w:t>
      </w:r>
      <w:r>
        <w:rPr>
          <w:rFonts w:ascii="Times New Roman" w:eastAsia="Times New Roman" w:hAnsi="Times New Roman" w:cs="Times New Roman"/>
          <w:i/>
          <w:sz w:val="14"/>
          <w:szCs w:val="14"/>
          <w:vertAlign w:val="subscript"/>
        </w:rPr>
        <w:t>2.i</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ln</w:t>
      </w:r>
      <w:proofErr w:type="spellEnd"/>
      <w:r>
        <w:rPr>
          <w:rFonts w:ascii="Times New Roman" w:eastAsia="Times New Roman" w:hAnsi="Times New Roman" w:cs="Times New Roman"/>
          <w:sz w:val="24"/>
          <w:szCs w:val="24"/>
        </w:rPr>
        <w:t xml:space="preserve">(body size)*(trophic position)  + </w:t>
      </w:r>
      <w:r>
        <w:rPr>
          <w:rFonts w:ascii="Times New Roman" w:eastAsia="Times New Roman" w:hAnsi="Times New Roman" w:cs="Times New Roman"/>
          <w:i/>
          <w:sz w:val="24"/>
          <w:szCs w:val="24"/>
        </w:rPr>
        <w:t>Β</w:t>
      </w:r>
      <w:r>
        <w:rPr>
          <w:rFonts w:ascii="Times New Roman" w:eastAsia="Times New Roman" w:hAnsi="Times New Roman" w:cs="Times New Roman"/>
          <w:i/>
          <w:sz w:val="14"/>
          <w:szCs w:val="14"/>
          <w:vertAlign w:val="subscript"/>
        </w:rPr>
        <w:t>3.i</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ln</w:t>
      </w:r>
      <w:proofErr w:type="spellEnd"/>
      <w:r>
        <w:rPr>
          <w:rFonts w:ascii="Times New Roman" w:eastAsia="Times New Roman" w:hAnsi="Times New Roman" w:cs="Times New Roman"/>
          <w:sz w:val="24"/>
          <w:szCs w:val="24"/>
        </w:rPr>
        <w:t xml:space="preserve">(body size)*(habitat) + </w:t>
      </w:r>
      <w:proofErr w:type="spellStart"/>
      <w:r>
        <w:rPr>
          <w:rFonts w:ascii="Times New Roman" w:eastAsia="Times New Roman" w:hAnsi="Times New Roman" w:cs="Times New Roman"/>
          <w:sz w:val="24"/>
          <w:szCs w:val="24"/>
        </w:rPr>
        <w:t>ε</w:t>
      </w:r>
      <w:r>
        <w:rPr>
          <w:rFonts w:ascii="Times New Roman" w:eastAsia="Times New Roman" w:hAnsi="Times New Roman" w:cs="Times New Roman"/>
          <w:sz w:val="14"/>
          <w:szCs w:val="14"/>
          <w:vertAlign w:val="subscript"/>
        </w:rPr>
        <w:t>i</w:t>
      </w:r>
      <w:proofErr w:type="spellEnd"/>
    </w:p>
    <w:p w14:paraId="1281D3F9" w14:textId="77777777" w:rsidR="00454A0D" w:rsidRDefault="00863DAB">
      <w:pPr>
        <w:pStyle w:val="normal0"/>
        <w:spacing w:line="360" w:lineRule="auto"/>
      </w:pPr>
      <w:r>
        <w:rPr>
          <w:rFonts w:ascii="Times New Roman" w:eastAsia="Times New Roman" w:hAnsi="Times New Roman" w:cs="Times New Roman"/>
          <w:sz w:val="24"/>
          <w:szCs w:val="24"/>
        </w:rPr>
        <w:t xml:space="preserve">We created models from subsets of the full model that represented hypotheses based on the known physiological roles of micronutrients </w:t>
      </w:r>
      <w:r>
        <w:rPr>
          <w:rFonts w:ascii="Times New Roman" w:eastAsia="Times New Roman" w:hAnsi="Times New Roman" w:cs="Times New Roman"/>
          <w:b/>
          <w:sz w:val="24"/>
          <w:szCs w:val="24"/>
        </w:rPr>
        <w:t>and their relationships to our set of predictors</w:t>
      </w:r>
      <w:r>
        <w:rPr>
          <w:rFonts w:ascii="Times New Roman" w:eastAsia="Times New Roman" w:hAnsi="Times New Roman" w:cs="Times New Roman"/>
          <w:sz w:val="24"/>
          <w:szCs w:val="24"/>
        </w:rPr>
        <w:t xml:space="preserve">. We identified the best subset of models using the </w:t>
      </w:r>
      <w:proofErr w:type="spellStart"/>
      <w:r>
        <w:rPr>
          <w:rFonts w:ascii="Times New Roman" w:eastAsia="Times New Roman" w:hAnsi="Times New Roman" w:cs="Times New Roman"/>
          <w:sz w:val="24"/>
          <w:szCs w:val="24"/>
        </w:rPr>
        <w:t>Akaike</w:t>
      </w:r>
      <w:proofErr w:type="spellEnd"/>
      <w:r>
        <w:rPr>
          <w:rFonts w:ascii="Times New Roman" w:eastAsia="Times New Roman" w:hAnsi="Times New Roman" w:cs="Times New Roman"/>
          <w:sz w:val="24"/>
          <w:szCs w:val="24"/>
        </w:rPr>
        <w:t xml:space="preserve"> Information Criterion, adjusted for small sample sizes (</w:t>
      </w:r>
      <w:proofErr w:type="spellStart"/>
      <w:r>
        <w:rPr>
          <w:rFonts w:ascii="Times New Roman" w:eastAsia="Times New Roman" w:hAnsi="Times New Roman" w:cs="Times New Roman"/>
          <w:sz w:val="24"/>
          <w:szCs w:val="24"/>
        </w:rPr>
        <w:t>AICc</w:t>
      </w:r>
      <w:proofErr w:type="spellEnd"/>
      <w:r>
        <w:rPr>
          <w:rFonts w:ascii="Times New Roman" w:eastAsia="Times New Roman" w:hAnsi="Times New Roman" w:cs="Times New Roman"/>
          <w:sz w:val="24"/>
          <w:szCs w:val="24"/>
        </w:rPr>
        <w:t xml:space="preserve">). We used </w:t>
      </w:r>
      <w:proofErr w:type="spellStart"/>
      <w:r>
        <w:rPr>
          <w:rFonts w:ascii="Times New Roman" w:eastAsia="Times New Roman" w:hAnsi="Times New Roman" w:cs="Times New Roman"/>
          <w:sz w:val="24"/>
          <w:szCs w:val="24"/>
        </w:rPr>
        <w:t>AICc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δaic</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Akaike</w:t>
      </w:r>
      <w:proofErr w:type="spellEnd"/>
      <w:r>
        <w:rPr>
          <w:rFonts w:ascii="Times New Roman" w:eastAsia="Times New Roman" w:hAnsi="Times New Roman" w:cs="Times New Roman"/>
          <w:sz w:val="24"/>
          <w:szCs w:val="24"/>
        </w:rPr>
        <w:t xml:space="preserve"> weights (w) to compare models. We ranked models based on w, and selected the set of models that produced a cumulative w &gt; 0.95, meaning that we are 95% confident that the chosen set includes the best model (Burnham and Anderson 2002).</w:t>
      </w:r>
    </w:p>
    <w:p w14:paraId="19ADBECB" w14:textId="77777777" w:rsidR="00454A0D" w:rsidRDefault="00454A0D">
      <w:pPr>
        <w:pStyle w:val="normal0"/>
        <w:spacing w:line="360" w:lineRule="auto"/>
      </w:pPr>
    </w:p>
    <w:p w14:paraId="397D223A" w14:textId="77777777" w:rsidR="00454A0D" w:rsidRDefault="00863DAB">
      <w:pPr>
        <w:pStyle w:val="normal0"/>
        <w:spacing w:line="360" w:lineRule="auto"/>
      </w:pPr>
      <w:commentRangeStart w:id="88"/>
      <w:commentRangeStart w:id="89"/>
      <w:r>
        <w:rPr>
          <w:rFonts w:ascii="Times New Roman" w:eastAsia="Times New Roman" w:hAnsi="Times New Roman" w:cs="Times New Roman"/>
          <w:sz w:val="24"/>
          <w:szCs w:val="24"/>
        </w:rPr>
        <w:lastRenderedPageBreak/>
        <w:t xml:space="preserve">We report all models with </w:t>
      </w:r>
      <w:proofErr w:type="spellStart"/>
      <w:r>
        <w:rPr>
          <w:rFonts w:ascii="Times New Roman" w:eastAsia="Times New Roman" w:hAnsi="Times New Roman" w:cs="Times New Roman"/>
          <w:sz w:val="24"/>
          <w:szCs w:val="24"/>
        </w:rPr>
        <w:t>AICc</w:t>
      </w:r>
      <w:proofErr w:type="spellEnd"/>
      <w:r>
        <w:rPr>
          <w:rFonts w:ascii="Times New Roman" w:eastAsia="Times New Roman" w:hAnsi="Times New Roman" w:cs="Times New Roman"/>
          <w:sz w:val="24"/>
          <w:szCs w:val="24"/>
        </w:rPr>
        <w:t xml:space="preserve"> differences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δaic</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AIC</w:t>
      </w:r>
      <w:r>
        <w:rPr>
          <w:rFonts w:ascii="Times New Roman" w:eastAsia="Times New Roman" w:hAnsi="Times New Roman" w:cs="Times New Roman"/>
          <w:sz w:val="24"/>
          <w:szCs w:val="24"/>
          <w:vertAlign w:val="subscript"/>
        </w:rPr>
        <w:t>i</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AIC</w:t>
      </w:r>
      <w:r>
        <w:rPr>
          <w:rFonts w:ascii="Times New Roman" w:eastAsia="Times New Roman" w:hAnsi="Times New Roman" w:cs="Times New Roman"/>
          <w:sz w:val="24"/>
          <w:szCs w:val="24"/>
          <w:vertAlign w:val="subscript"/>
        </w:rPr>
        <w:t>min</w:t>
      </w:r>
      <w:proofErr w:type="spellEnd"/>
      <w:r>
        <w:rPr>
          <w:rFonts w:ascii="Cardo" w:eastAsia="Cardo" w:hAnsi="Cardo" w:cs="Cardo"/>
          <w:sz w:val="24"/>
          <w:szCs w:val="24"/>
        </w:rPr>
        <w:t xml:space="preserve">) less than or equal to two ( </w:t>
      </w:r>
      <w:proofErr w:type="spellStart"/>
      <w:r>
        <w:rPr>
          <w:rFonts w:ascii="Cardo" w:eastAsia="Cardo" w:hAnsi="Cardo" w:cs="Cardo"/>
          <w:sz w:val="24"/>
          <w:szCs w:val="24"/>
        </w:rPr>
        <w:t>δaic</w:t>
      </w:r>
      <w:proofErr w:type="spellEnd"/>
      <w:r>
        <w:rPr>
          <w:rFonts w:ascii="Cardo" w:eastAsia="Cardo" w:hAnsi="Cardo" w:cs="Cardo"/>
          <w:sz w:val="24"/>
          <w:szCs w:val="24"/>
        </w:rPr>
        <w:t xml:space="preserve"> ≤ 2).</w:t>
      </w:r>
      <w:commentRangeEnd w:id="88"/>
      <w:r>
        <w:commentReference w:id="88"/>
      </w:r>
      <w:commentRangeEnd w:id="89"/>
      <w:r>
        <w:commentReference w:id="89"/>
      </w:r>
      <w:r>
        <w:rPr>
          <w:rFonts w:ascii="Times New Roman" w:eastAsia="Times New Roman" w:hAnsi="Times New Roman" w:cs="Times New Roman"/>
          <w:sz w:val="24"/>
          <w:szCs w:val="24"/>
        </w:rPr>
        <w:t xml:space="preserve"> In cases where we could not obtain measurements of all traits for all species, we performed model selection on reduced datasets without missing values (Appendix A). To account for model uncertainty, we performed model averaging of coefficients in all models with </w:t>
      </w:r>
      <w:proofErr w:type="spellStart"/>
      <w:r>
        <w:rPr>
          <w:rFonts w:ascii="Times New Roman" w:eastAsia="Times New Roman" w:hAnsi="Times New Roman" w:cs="Times New Roman"/>
          <w:sz w:val="24"/>
          <w:szCs w:val="24"/>
        </w:rPr>
        <w:t>δaic</w:t>
      </w:r>
      <w:proofErr w:type="spellEnd"/>
      <w:r>
        <w:rPr>
          <w:rFonts w:ascii="Times New Roman" w:eastAsia="Times New Roman" w:hAnsi="Times New Roman" w:cs="Times New Roman"/>
          <w:sz w:val="24"/>
          <w:szCs w:val="24"/>
        </w:rPr>
        <w:t xml:space="preserve"> &lt; 2, and included zeros as coefficients when variables did not enter a particular model (Burnham and Anderson 2002). We conducted all our analyses in R version 3.1.2 (R Core Development 2014) using the </w:t>
      </w:r>
      <w:proofErr w:type="spellStart"/>
      <w:r>
        <w:rPr>
          <w:rFonts w:ascii="Times New Roman" w:eastAsia="Times New Roman" w:hAnsi="Times New Roman" w:cs="Times New Roman"/>
          <w:sz w:val="24"/>
          <w:szCs w:val="24"/>
        </w:rPr>
        <w:t>MuMIn</w:t>
      </w:r>
      <w:proofErr w:type="spellEnd"/>
      <w:r>
        <w:rPr>
          <w:rFonts w:ascii="Times New Roman" w:eastAsia="Times New Roman" w:hAnsi="Times New Roman" w:cs="Times New Roman"/>
          <w:sz w:val="24"/>
          <w:szCs w:val="24"/>
        </w:rPr>
        <w:t xml:space="preserve"> package (</w:t>
      </w:r>
      <w:hyperlink r:id="rId8">
        <w:r>
          <w:rPr>
            <w:rFonts w:ascii="Times New Roman" w:eastAsia="Times New Roman" w:hAnsi="Times New Roman" w:cs="Times New Roman"/>
            <w:color w:val="1155CC"/>
            <w:sz w:val="24"/>
            <w:szCs w:val="24"/>
            <w:u w:val="single"/>
          </w:rPr>
          <w:t>http://r-forge.r-project.org/projects/mumin/</w:t>
        </w:r>
      </w:hyperlink>
      <w:r>
        <w:rPr>
          <w:rFonts w:ascii="Times New Roman" w:eastAsia="Times New Roman" w:hAnsi="Times New Roman" w:cs="Times New Roman"/>
          <w:sz w:val="24"/>
          <w:szCs w:val="24"/>
        </w:rPr>
        <w:t>).</w:t>
      </w:r>
    </w:p>
    <w:p w14:paraId="1096D28E" w14:textId="77777777" w:rsidR="00454A0D" w:rsidRDefault="00454A0D">
      <w:pPr>
        <w:pStyle w:val="normal0"/>
        <w:spacing w:line="360" w:lineRule="auto"/>
      </w:pPr>
    </w:p>
    <w:p w14:paraId="05185001" w14:textId="77777777" w:rsidR="00454A0D" w:rsidRDefault="00863DAB">
      <w:pPr>
        <w:pStyle w:val="normal0"/>
        <w:spacing w:line="360" w:lineRule="auto"/>
      </w:pPr>
      <w:r>
        <w:rPr>
          <w:rFonts w:ascii="Times New Roman" w:eastAsia="Times New Roman" w:hAnsi="Times New Roman" w:cs="Times New Roman"/>
          <w:sz w:val="24"/>
          <w:szCs w:val="24"/>
          <w:highlight w:val="yellow"/>
        </w:rPr>
        <w:t>-</w:t>
      </w:r>
      <w:proofErr w:type="gramStart"/>
      <w:r>
        <w:rPr>
          <w:rFonts w:ascii="Times New Roman" w:eastAsia="Times New Roman" w:hAnsi="Times New Roman" w:cs="Times New Roman"/>
          <w:sz w:val="24"/>
          <w:szCs w:val="24"/>
          <w:highlight w:val="yellow"/>
        </w:rPr>
        <w:t>somewhere</w:t>
      </w:r>
      <w:proofErr w:type="gramEnd"/>
      <w:r>
        <w:rPr>
          <w:rFonts w:ascii="Times New Roman" w:eastAsia="Times New Roman" w:hAnsi="Times New Roman" w:cs="Times New Roman"/>
          <w:sz w:val="24"/>
          <w:szCs w:val="24"/>
          <w:highlight w:val="yellow"/>
        </w:rPr>
        <w:t xml:space="preserve"> here, need to address multi-</w:t>
      </w:r>
      <w:proofErr w:type="spellStart"/>
      <w:r>
        <w:rPr>
          <w:rFonts w:ascii="Times New Roman" w:eastAsia="Times New Roman" w:hAnsi="Times New Roman" w:cs="Times New Roman"/>
          <w:sz w:val="24"/>
          <w:szCs w:val="24"/>
          <w:highlight w:val="yellow"/>
        </w:rPr>
        <w:t>collinearity</w:t>
      </w:r>
      <w:proofErr w:type="spellEnd"/>
      <w:r>
        <w:rPr>
          <w:rFonts w:ascii="Times New Roman" w:eastAsia="Times New Roman" w:hAnsi="Times New Roman" w:cs="Times New Roman"/>
          <w:sz w:val="24"/>
          <w:szCs w:val="24"/>
          <w:highlight w:val="yellow"/>
        </w:rPr>
        <w:t xml:space="preserve"> of predictor variables etc.</w:t>
      </w:r>
    </w:p>
    <w:p w14:paraId="10C1F59B" w14:textId="77777777" w:rsidR="00454A0D" w:rsidRDefault="00863DAB">
      <w:pPr>
        <w:pStyle w:val="Heading2"/>
        <w:spacing w:before="360" w:after="80" w:line="360" w:lineRule="auto"/>
      </w:pPr>
      <w:bookmarkStart w:id="90" w:name="h.tyjcwt" w:colFirst="0" w:colLast="0"/>
      <w:bookmarkEnd w:id="90"/>
      <w:r>
        <w:rPr>
          <w:rFonts w:ascii="Times New Roman" w:eastAsia="Times New Roman" w:hAnsi="Times New Roman" w:cs="Times New Roman"/>
          <w:sz w:val="24"/>
          <w:szCs w:val="24"/>
        </w:rPr>
        <w:t>Results</w:t>
      </w:r>
    </w:p>
    <w:p w14:paraId="7BF7FA78" w14:textId="77777777" w:rsidR="00454A0D" w:rsidRDefault="00863DAB">
      <w:pPr>
        <w:pStyle w:val="Heading3"/>
        <w:spacing w:before="280" w:after="80" w:line="360" w:lineRule="auto"/>
      </w:pPr>
      <w:bookmarkStart w:id="91" w:name="h.3dy6vkm" w:colFirst="0" w:colLast="0"/>
      <w:bookmarkEnd w:id="91"/>
      <w:proofErr w:type="gramStart"/>
      <w:r>
        <w:rPr>
          <w:rFonts w:ascii="Times New Roman" w:eastAsia="Times New Roman" w:hAnsi="Times New Roman" w:cs="Times New Roman"/>
          <w:color w:val="000000"/>
        </w:rPr>
        <w:t>add</w:t>
      </w:r>
      <w:proofErr w:type="gramEnd"/>
      <w:r>
        <w:rPr>
          <w:rFonts w:ascii="Times New Roman" w:eastAsia="Times New Roman" w:hAnsi="Times New Roman" w:cs="Times New Roman"/>
          <w:color w:val="000000"/>
        </w:rPr>
        <w:t xml:space="preserve"> SENTENCE SUMMARIZING RESULTS AND SIGNPOSTING.</w:t>
      </w:r>
    </w:p>
    <w:p w14:paraId="7350D284" w14:textId="77777777" w:rsidR="00454A0D" w:rsidRDefault="00863DAB">
      <w:pPr>
        <w:pStyle w:val="normal0"/>
      </w:pPr>
      <w:r>
        <w:rPr>
          <w:i/>
        </w:rPr>
        <w:t xml:space="preserve">We assembled fish from all over the world (map of where your samples came from, color or symbol coded by nutrient?). Most data was available for X nutrient, but we found at least X measurements for each nutrient we tested. </w:t>
      </w:r>
    </w:p>
    <w:p w14:paraId="7EA8F4C8" w14:textId="77777777" w:rsidR="00454A0D" w:rsidRDefault="00863DAB">
      <w:pPr>
        <w:pStyle w:val="Heading3"/>
        <w:spacing w:before="280" w:after="80" w:line="360" w:lineRule="auto"/>
      </w:pPr>
      <w:bookmarkStart w:id="92" w:name="h.1t3h5sf" w:colFirst="0" w:colLast="0"/>
      <w:bookmarkEnd w:id="92"/>
      <w:r>
        <w:rPr>
          <w:rFonts w:ascii="Times New Roman" w:eastAsia="Times New Roman" w:hAnsi="Times New Roman" w:cs="Times New Roman"/>
          <w:color w:val="000000"/>
        </w:rPr>
        <w:t>Minerals</w:t>
      </w:r>
    </w:p>
    <w:p w14:paraId="32C38CFA" w14:textId="77777777" w:rsidR="00454A0D" w:rsidRDefault="00863DAB">
      <w:pPr>
        <w:pStyle w:val="normal0"/>
        <w:spacing w:line="360" w:lineRule="auto"/>
      </w:pPr>
      <w:r>
        <w:rPr>
          <w:rFonts w:ascii="Times New Roman" w:eastAsia="Times New Roman" w:hAnsi="Times New Roman" w:cs="Times New Roman"/>
          <w:b/>
          <w:sz w:val="24"/>
          <w:szCs w:val="24"/>
        </w:rPr>
        <w:t>Calcium</w:t>
      </w:r>
    </w:p>
    <w:p w14:paraId="13041117" w14:textId="77777777" w:rsidR="00454A0D" w:rsidRDefault="00454A0D">
      <w:pPr>
        <w:pStyle w:val="normal0"/>
        <w:spacing w:line="360" w:lineRule="auto"/>
      </w:pPr>
    </w:p>
    <w:p w14:paraId="1E1050A9" w14:textId="2EF3C425" w:rsidR="00454A0D" w:rsidRDefault="00863DAB">
      <w:pPr>
        <w:pStyle w:val="normal0"/>
        <w:spacing w:line="360" w:lineRule="auto"/>
      </w:pPr>
      <w:r>
        <w:rPr>
          <w:rFonts w:ascii="Times New Roman" w:eastAsia="Times New Roman" w:hAnsi="Times New Roman" w:cs="Times New Roman"/>
          <w:sz w:val="24"/>
          <w:szCs w:val="24"/>
        </w:rPr>
        <w:t xml:space="preserve">Calcium in the edible portion varied by over 6 orders of magnitude in the 83 fish for which we found data, from 1 mg/100 mg in the XX fish to over 7 in XX species (Figure 1). Variation in calcium content was explained by body size, habitat and latitude in the best model (Table 1, Figure 1, R2 = 0.63). </w:t>
      </w:r>
      <w:proofErr w:type="spellStart"/>
      <w:r>
        <w:rPr>
          <w:rFonts w:ascii="Times New Roman" w:eastAsia="Times New Roman" w:hAnsi="Times New Roman" w:cs="Times New Roman"/>
          <w:sz w:val="24"/>
          <w:szCs w:val="24"/>
        </w:rPr>
        <w:t>Ca</w:t>
      </w:r>
      <w:proofErr w:type="spellEnd"/>
      <w:r>
        <w:rPr>
          <w:rFonts w:ascii="Times New Roman" w:eastAsia="Times New Roman" w:hAnsi="Times New Roman" w:cs="Times New Roman"/>
          <w:sz w:val="24"/>
          <w:szCs w:val="24"/>
        </w:rPr>
        <w:t xml:space="preserve"> content in edible portions declined with increasing latitude of the species, and with increasing body size. Trophic position and an interaction between body size and latitude were retained in the best model set, though their coefficients did not differ significantly from zero, suggesting they are not driving the main effects of body size and latitude. X species had calcium contents that achieved RDI, and 20 species had calcium contents that equaled or exceeded 25% RDI. These species averaged 495.83 g (min=3.71g, max=38.82 kg)</w:t>
      </w:r>
      <w:ins w:id="93" w:author="Joey Bernhardt" w:date="2015-07-21T11:01:00Z">
        <w:r>
          <w:rPr>
            <w:rFonts w:ascii="Times New Roman" w:eastAsia="Times New Roman" w:hAnsi="Times New Roman" w:cs="Times New Roman"/>
            <w:sz w:val="24"/>
            <w:szCs w:val="24"/>
          </w:rPr>
          <w:t xml:space="preserve"> and were distributed over X latitude</w:t>
        </w:r>
      </w:ins>
      <w:r>
        <w:rPr>
          <w:rFonts w:ascii="Times New Roman" w:eastAsia="Times New Roman" w:hAnsi="Times New Roman" w:cs="Times New Roman"/>
          <w:sz w:val="24"/>
          <w:szCs w:val="24"/>
        </w:rPr>
        <w:t>. The remaining 63 species contained less than 25% of calcium RDI in one portion, and had mean body size 6.27 kg (min=31g, max=2532.63kg).</w:t>
      </w:r>
    </w:p>
    <w:p w14:paraId="72F32ACC" w14:textId="77777777" w:rsidR="00454A0D" w:rsidRDefault="00454A0D">
      <w:pPr>
        <w:pStyle w:val="normal0"/>
        <w:spacing w:line="360" w:lineRule="auto"/>
      </w:pPr>
    </w:p>
    <w:p w14:paraId="75BDD848" w14:textId="77777777" w:rsidR="00454A0D" w:rsidRDefault="00454A0D">
      <w:pPr>
        <w:pStyle w:val="normal0"/>
        <w:spacing w:line="360" w:lineRule="auto"/>
      </w:pPr>
    </w:p>
    <w:p w14:paraId="0F1F2BE2" w14:textId="77777777" w:rsidR="00454A0D" w:rsidRDefault="00454A0D">
      <w:pPr>
        <w:pStyle w:val="normal0"/>
        <w:spacing w:line="360" w:lineRule="auto"/>
      </w:pPr>
    </w:p>
    <w:p w14:paraId="39E33BF8" w14:textId="77777777" w:rsidR="00454A0D" w:rsidRDefault="00454A0D">
      <w:pPr>
        <w:pStyle w:val="normal0"/>
        <w:spacing w:line="360" w:lineRule="auto"/>
      </w:pPr>
    </w:p>
    <w:p w14:paraId="5D805BC7" w14:textId="77777777" w:rsidR="00454A0D" w:rsidRDefault="00454A0D">
      <w:pPr>
        <w:pStyle w:val="normal0"/>
        <w:spacing w:line="360" w:lineRule="auto"/>
      </w:pPr>
    </w:p>
    <w:p w14:paraId="204DD476" w14:textId="5EF6C8C6" w:rsidR="00454A0D" w:rsidRDefault="00863DAB">
      <w:pPr>
        <w:pStyle w:val="normal0"/>
        <w:spacing w:line="360" w:lineRule="auto"/>
        <w:rPr>
          <w:ins w:id="94" w:author="Joey Bernhardt" w:date="2015-07-27T13:42:00Z"/>
        </w:rPr>
      </w:pPr>
      <w:del w:id="95" w:author="Joey Bernhardt" w:date="2015-07-27T13:41:00Z">
        <w:r>
          <w:rPr>
            <w:rFonts w:ascii="Times New Roman" w:eastAsia="Times New Roman" w:hAnsi="Times New Roman" w:cs="Times New Roman"/>
            <w:sz w:val="24"/>
            <w:szCs w:val="24"/>
          </w:rPr>
          <w:delText>The top linear model (lm) had high explanatory power (R</w:delText>
        </w:r>
        <w:r>
          <w:rPr>
            <w:rFonts w:ascii="Times New Roman" w:eastAsia="Times New Roman" w:hAnsi="Times New Roman" w:cs="Times New Roman"/>
            <w:sz w:val="24"/>
            <w:szCs w:val="24"/>
            <w:vertAlign w:val="superscript"/>
          </w:rPr>
          <w:delText>2</w:delText>
        </w:r>
        <w:r>
          <w:rPr>
            <w:rFonts w:ascii="Times New Roman" w:eastAsia="Times New Roman" w:hAnsi="Times New Roman" w:cs="Times New Roman"/>
            <w:sz w:val="24"/>
            <w:szCs w:val="24"/>
          </w:rPr>
          <w:delText>=0.63) (</w:delText>
        </w:r>
        <w:r>
          <w:fldChar w:fldCharType="begin"/>
        </w:r>
        <w:r>
          <w:delInstrText>HYPERLINK "https://docs.google.com/spreadsheets/d/1Mu6hsNGHwhrEGR5kQp18W3OnPTQYQ5zL-3mYIBYcoWI/edit#/h"</w:delInstrText>
        </w:r>
        <w:r>
          <w:fldChar w:fldCharType="separate"/>
        </w:r>
        <w:r>
          <w:rPr>
            <w:rFonts w:ascii="Times New Roman" w:eastAsia="Times New Roman" w:hAnsi="Times New Roman" w:cs="Times New Roman"/>
            <w:color w:val="1155CC"/>
            <w:sz w:val="24"/>
            <w:szCs w:val="24"/>
            <w:u w:val="single"/>
          </w:rPr>
          <w:delText>Table 1</w:delText>
        </w:r>
        <w:r>
          <w:fldChar w:fldCharType="end"/>
        </w:r>
        <w:r>
          <w:rPr>
            <w:rFonts w:ascii="Times New Roman" w:eastAsia="Times New Roman" w:hAnsi="Times New Roman" w:cs="Times New Roman"/>
            <w:sz w:val="24"/>
            <w:szCs w:val="24"/>
          </w:rPr>
          <w:delText>). In the top two lm, body size, habitat, latitude all had significant effects and high relative importance based on Akaike weight summations (W</w:delText>
        </w:r>
        <w:r>
          <w:rPr>
            <w:rFonts w:ascii="Times New Roman" w:eastAsia="Times New Roman" w:hAnsi="Times New Roman" w:cs="Times New Roman"/>
            <w:sz w:val="24"/>
            <w:szCs w:val="24"/>
            <w:vertAlign w:val="subscript"/>
          </w:rPr>
          <w:delText>ip</w:delText>
        </w:r>
        <w:r>
          <w:rPr>
            <w:rFonts w:ascii="Times New Roman" w:eastAsia="Times New Roman" w:hAnsi="Times New Roman" w:cs="Times New Roman"/>
            <w:sz w:val="24"/>
            <w:szCs w:val="24"/>
          </w:rPr>
          <w:delText>). Trophic position had a relatively low importance weight, and the confidence intervals surrounding the model-averaged regression coefficient contained zero (</w:delText>
        </w:r>
        <w:r>
          <w:fldChar w:fldCharType="begin"/>
        </w:r>
        <w:r>
          <w:delInstrText>HYPERLINK "http:///h"</w:delInstrText>
        </w:r>
        <w:r>
          <w:fldChar w:fldCharType="separate"/>
        </w:r>
        <w:r>
          <w:rPr>
            <w:rFonts w:ascii="Times New Roman" w:eastAsia="Times New Roman" w:hAnsi="Times New Roman" w:cs="Times New Roman"/>
            <w:color w:val="1155CC"/>
            <w:sz w:val="24"/>
            <w:szCs w:val="24"/>
            <w:u w:val="single"/>
          </w:rPr>
          <w:delText>Figure 1</w:delText>
        </w:r>
        <w:r>
          <w:fldChar w:fldCharType="end"/>
        </w:r>
        <w:r>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For every 10% increase in body size, calcium content decrease</w:t>
      </w:r>
      <w:ins w:id="96" w:author="Mary O'Connor" w:date="2015-10-09T16:14:00Z">
        <w:r w:rsidR="00D23EDB">
          <w:rPr>
            <w:rFonts w:ascii="Times New Roman" w:eastAsia="Times New Roman" w:hAnsi="Times New Roman" w:cs="Times New Roman"/>
            <w:sz w:val="24"/>
            <w:szCs w:val="24"/>
          </w:rPr>
          <w:t>d</w:t>
        </w:r>
      </w:ins>
      <w:r>
        <w:rPr>
          <w:rFonts w:ascii="Times New Roman" w:eastAsia="Times New Roman" w:hAnsi="Times New Roman" w:cs="Times New Roman"/>
          <w:sz w:val="24"/>
          <w:szCs w:val="24"/>
        </w:rPr>
        <w:t xml:space="preserve"> by 3.39% (</w:t>
      </w:r>
      <w:hyperlink r:id="rId9">
        <w:r>
          <w:rPr>
            <w:rFonts w:ascii="Times New Roman" w:eastAsia="Times New Roman" w:hAnsi="Times New Roman" w:cs="Times New Roman"/>
            <w:color w:val="1155CC"/>
            <w:sz w:val="24"/>
            <w:szCs w:val="24"/>
            <w:u w:val="single"/>
          </w:rPr>
          <w:t>Figure 2</w:t>
        </w:r>
      </w:hyperlink>
      <w:r>
        <w:rPr>
          <w:rFonts w:ascii="Times New Roman" w:eastAsia="Times New Roman" w:hAnsi="Times New Roman" w:cs="Times New Roman"/>
          <w:sz w:val="24"/>
          <w:szCs w:val="24"/>
        </w:rPr>
        <w:t xml:space="preserve">a). With </w:t>
      </w:r>
      <w:commentRangeStart w:id="97"/>
      <w:r>
        <w:rPr>
          <w:rFonts w:ascii="Times New Roman" w:eastAsia="Times New Roman" w:hAnsi="Times New Roman" w:cs="Times New Roman"/>
          <w:sz w:val="24"/>
          <w:szCs w:val="24"/>
        </w:rPr>
        <w:t>each degree of latitude</w:t>
      </w:r>
      <w:commentRangeEnd w:id="97"/>
      <w:r>
        <w:commentReference w:id="97"/>
      </w:r>
      <w:r>
        <w:rPr>
          <w:rFonts w:ascii="Times New Roman" w:eastAsia="Times New Roman" w:hAnsi="Times New Roman" w:cs="Times New Roman"/>
          <w:sz w:val="24"/>
          <w:szCs w:val="24"/>
        </w:rPr>
        <w:t xml:space="preserve"> away from the equator, calcium content decrease</w:t>
      </w:r>
      <w:ins w:id="98" w:author="Mary O'Connor" w:date="2015-10-09T16:14:00Z">
        <w:r w:rsidR="00D23EDB">
          <w:rPr>
            <w:rFonts w:ascii="Times New Roman" w:eastAsia="Times New Roman" w:hAnsi="Times New Roman" w:cs="Times New Roman"/>
            <w:sz w:val="24"/>
            <w:szCs w:val="24"/>
          </w:rPr>
          <w:t>d</w:t>
        </w:r>
      </w:ins>
      <w:r>
        <w:rPr>
          <w:rFonts w:ascii="Times New Roman" w:eastAsia="Times New Roman" w:hAnsi="Times New Roman" w:cs="Times New Roman"/>
          <w:sz w:val="24"/>
          <w:szCs w:val="24"/>
        </w:rPr>
        <w:t xml:space="preserve"> by 7.25%. </w:t>
      </w:r>
    </w:p>
    <w:p w14:paraId="64DC6D4F" w14:textId="77777777" w:rsidR="00454A0D" w:rsidRDefault="00863DAB">
      <w:pPr>
        <w:pStyle w:val="normal0"/>
        <w:spacing w:line="360" w:lineRule="auto"/>
        <w:rPr>
          <w:del w:id="99" w:author="Joey Bernhardt" w:date="2015-07-27T13:42:00Z"/>
        </w:rPr>
      </w:pPr>
      <w:del w:id="100" w:author="Joey Bernhardt" w:date="2015-07-27T13:42:00Z">
        <w:r>
          <w:rPr>
            <w:rFonts w:ascii="Times New Roman" w:eastAsia="Times New Roman" w:hAnsi="Times New Roman" w:cs="Times New Roman"/>
            <w:sz w:val="24"/>
            <w:szCs w:val="24"/>
          </w:rPr>
          <w:delText xml:space="preserve">Out of 83 species for which we have calcium data, 20 species have calcium contents greater than 25% of recommended daily intake (RDI) in one 100g portion. The mean body size of these species is </w:delText>
        </w:r>
      </w:del>
    </w:p>
    <w:p w14:paraId="775A639C" w14:textId="77777777" w:rsidR="00454A0D" w:rsidRDefault="00454A0D">
      <w:pPr>
        <w:pStyle w:val="normal0"/>
        <w:spacing w:line="360" w:lineRule="auto"/>
        <w:rPr>
          <w:ins w:id="101" w:author="Joey Bernhardt" w:date="2015-07-21T11:03:00Z"/>
        </w:rPr>
      </w:pPr>
    </w:p>
    <w:p w14:paraId="61AC57CC" w14:textId="77777777" w:rsidR="00454A0D" w:rsidRDefault="00863DAB">
      <w:pPr>
        <w:pStyle w:val="normal0"/>
        <w:spacing w:line="360" w:lineRule="auto"/>
      </w:pPr>
      <w:r>
        <w:rPr>
          <w:rFonts w:ascii="Times New Roman" w:eastAsia="Times New Roman" w:hAnsi="Times New Roman" w:cs="Times New Roman"/>
          <w:b/>
          <w:sz w:val="24"/>
          <w:szCs w:val="24"/>
        </w:rPr>
        <w:t>Iron</w:t>
      </w:r>
    </w:p>
    <w:p w14:paraId="2BB11E54" w14:textId="77777777" w:rsidR="00454A0D" w:rsidRDefault="00863DAB">
      <w:pPr>
        <w:pStyle w:val="normal0"/>
        <w:spacing w:line="360" w:lineRule="auto"/>
      </w:pPr>
      <w:r>
        <w:rPr>
          <w:rFonts w:ascii="Times New Roman" w:eastAsia="Times New Roman" w:hAnsi="Times New Roman" w:cs="Times New Roman"/>
          <w:sz w:val="24"/>
          <w:szCs w:val="24"/>
        </w:rPr>
        <w:t xml:space="preserve">Habitat, latitude and body size all </w:t>
      </w:r>
      <w:ins w:id="102" w:author="Joey Bernhardt" w:date="2015-07-21T11:11:00Z">
        <w:r>
          <w:rPr>
            <w:rFonts w:ascii="Times New Roman" w:eastAsia="Times New Roman" w:hAnsi="Times New Roman" w:cs="Times New Roman"/>
            <w:sz w:val="24"/>
            <w:szCs w:val="24"/>
          </w:rPr>
          <w:t>explained variation in iron content of edible portions (Table 2, best model R2=0.32)</w:t>
        </w:r>
      </w:ins>
      <w:r>
        <w:rPr>
          <w:rFonts w:ascii="Times New Roman" w:eastAsia="Times New Roman" w:hAnsi="Times New Roman" w:cs="Times New Roman"/>
          <w:sz w:val="24"/>
          <w:szCs w:val="24"/>
        </w:rPr>
        <w:t>. However, only latitude showed a significant effect. With each degree of latitude away from the equator, iron content decreases by 5% (</w:t>
      </w:r>
      <w:hyperlink r:id="rId10">
        <w:r>
          <w:rPr>
            <w:rFonts w:ascii="Times New Roman" w:eastAsia="Times New Roman" w:hAnsi="Times New Roman" w:cs="Times New Roman"/>
            <w:color w:val="1155CC"/>
            <w:sz w:val="24"/>
            <w:szCs w:val="24"/>
            <w:u w:val="single"/>
          </w:rPr>
          <w:t>Figure 2b</w:t>
        </w:r>
      </w:hyperlink>
      <w:r>
        <w:rPr>
          <w:rFonts w:ascii="Times New Roman" w:eastAsia="Times New Roman" w:hAnsi="Times New Roman" w:cs="Times New Roman"/>
          <w:sz w:val="24"/>
          <w:szCs w:val="24"/>
        </w:rPr>
        <w:t>).</w:t>
      </w:r>
    </w:p>
    <w:p w14:paraId="44E54199" w14:textId="77777777" w:rsidR="00454A0D" w:rsidRDefault="00454A0D">
      <w:pPr>
        <w:pStyle w:val="normal0"/>
        <w:spacing w:line="360" w:lineRule="auto"/>
      </w:pPr>
    </w:p>
    <w:p w14:paraId="2A12768E" w14:textId="77777777" w:rsidR="00454A0D" w:rsidRDefault="00863DAB">
      <w:pPr>
        <w:pStyle w:val="normal0"/>
        <w:spacing w:line="360" w:lineRule="auto"/>
      </w:pPr>
      <w:r>
        <w:rPr>
          <w:rFonts w:ascii="Times New Roman" w:eastAsia="Times New Roman" w:hAnsi="Times New Roman" w:cs="Times New Roman"/>
          <w:b/>
          <w:sz w:val="24"/>
          <w:szCs w:val="24"/>
        </w:rPr>
        <w:t>Zinc</w:t>
      </w:r>
    </w:p>
    <w:p w14:paraId="215AF59D" w14:textId="77777777" w:rsidR="00454A0D" w:rsidRDefault="00863DAB">
      <w:pPr>
        <w:pStyle w:val="normal0"/>
        <w:spacing w:line="360" w:lineRule="auto"/>
      </w:pPr>
      <w:r>
        <w:rPr>
          <w:rFonts w:ascii="Times New Roman" w:eastAsia="Times New Roman" w:hAnsi="Times New Roman" w:cs="Times New Roman"/>
          <w:sz w:val="24"/>
          <w:szCs w:val="24"/>
        </w:rPr>
        <w:t xml:space="preserve">Body size, latitude and body size* latitude </w:t>
      </w:r>
      <w:ins w:id="103" w:author="Joey Bernhardt" w:date="2015-07-21T11:14:00Z">
        <w:r>
          <w:rPr>
            <w:rFonts w:ascii="Times New Roman" w:eastAsia="Times New Roman" w:hAnsi="Times New Roman" w:cs="Times New Roman"/>
            <w:sz w:val="24"/>
            <w:szCs w:val="24"/>
          </w:rPr>
          <w:t>all explained variation in the zinc content of edible portions (Table 3, best model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=0.27-0.28)</w:t>
        </w:r>
      </w:ins>
      <w:r>
        <w:rPr>
          <w:rFonts w:ascii="Times New Roman" w:eastAsia="Times New Roman" w:hAnsi="Times New Roman" w:cs="Times New Roman"/>
          <w:sz w:val="24"/>
          <w:szCs w:val="24"/>
        </w:rPr>
        <w:t>. Across these models, only latitude had a significant effect. For each degree of latitude away from the equator, zinc content decreases by 3% (</w:t>
      </w:r>
      <w:hyperlink r:id="rId11">
        <w:r>
          <w:rPr>
            <w:rFonts w:ascii="Times New Roman" w:eastAsia="Times New Roman" w:hAnsi="Times New Roman" w:cs="Times New Roman"/>
            <w:color w:val="1155CC"/>
            <w:sz w:val="24"/>
            <w:szCs w:val="24"/>
            <w:u w:val="single"/>
          </w:rPr>
          <w:t>Figure 2c</w:t>
        </w:r>
      </w:hyperlink>
      <w:r>
        <w:rPr>
          <w:rFonts w:ascii="Times New Roman" w:eastAsia="Times New Roman" w:hAnsi="Times New Roman" w:cs="Times New Roman"/>
          <w:sz w:val="24"/>
          <w:szCs w:val="24"/>
        </w:rPr>
        <w:t>).</w:t>
      </w:r>
      <w:ins w:id="104" w:author="Joey Bernhardt" w:date="2015-07-21T12:00:00Z">
        <w:r>
          <w:rPr>
            <w:rFonts w:ascii="Times New Roman" w:eastAsia="Times New Roman" w:hAnsi="Times New Roman" w:cs="Times New Roman"/>
            <w:sz w:val="24"/>
            <w:szCs w:val="24"/>
          </w:rPr>
          <w:t xml:space="preserve"> Nine out of 84 species have more than 25% of RDI in a single edible portion. These species were found between 11-41 degrees of latitude and had mean body size 1.14kg (min=3.71g, max= 34.0kg). </w:t>
        </w:r>
      </w:ins>
    </w:p>
    <w:p w14:paraId="398D3B36" w14:textId="77777777" w:rsidR="00454A0D" w:rsidRDefault="00454A0D">
      <w:pPr>
        <w:pStyle w:val="normal0"/>
        <w:spacing w:line="360" w:lineRule="auto"/>
      </w:pPr>
    </w:p>
    <w:p w14:paraId="7A2562C7" w14:textId="77777777" w:rsidR="00454A0D" w:rsidRDefault="00863DAB">
      <w:pPr>
        <w:pStyle w:val="normal0"/>
        <w:spacing w:line="360" w:lineRule="auto"/>
      </w:pPr>
      <w:r>
        <w:rPr>
          <w:rFonts w:ascii="Times New Roman" w:eastAsia="Times New Roman" w:hAnsi="Times New Roman" w:cs="Times New Roman"/>
          <w:b/>
          <w:sz w:val="24"/>
          <w:szCs w:val="24"/>
        </w:rPr>
        <w:t>Mercury</w:t>
      </w:r>
    </w:p>
    <w:p w14:paraId="074B562C" w14:textId="77777777" w:rsidR="00454A0D" w:rsidRDefault="00863DAB">
      <w:pPr>
        <w:pStyle w:val="normal0"/>
        <w:spacing w:line="360" w:lineRule="auto"/>
      </w:pPr>
      <w:r>
        <w:rPr>
          <w:rFonts w:ascii="Times New Roman" w:eastAsia="Times New Roman" w:hAnsi="Times New Roman" w:cs="Times New Roman"/>
          <w:sz w:val="24"/>
          <w:szCs w:val="24"/>
        </w:rPr>
        <w:t xml:space="preserve">Latitude, habitat, trophic level and body size </w:t>
      </w:r>
      <w:ins w:id="105" w:author="Joey Bernhardt" w:date="2015-07-21T11:15:00Z">
        <w:r>
          <w:rPr>
            <w:rFonts w:ascii="Times New Roman" w:eastAsia="Times New Roman" w:hAnsi="Times New Roman" w:cs="Times New Roman"/>
            <w:sz w:val="24"/>
            <w:szCs w:val="24"/>
          </w:rPr>
          <w:t>all explained variation in the mercury content of edible portions (Table 4, best model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=0.27)</w:t>
        </w:r>
      </w:ins>
      <w:r>
        <w:rPr>
          <w:rFonts w:ascii="Times New Roman" w:eastAsia="Times New Roman" w:hAnsi="Times New Roman" w:cs="Times New Roman"/>
          <w:sz w:val="24"/>
          <w:szCs w:val="24"/>
        </w:rPr>
        <w:t>. Latitude, habitat and body size all ha</w:t>
      </w:r>
      <w:ins w:id="106" w:author="Joey Bernhardt" w:date="2015-07-21T11:16:00Z">
        <w:r>
          <w:rPr>
            <w:rFonts w:ascii="Times New Roman" w:eastAsia="Times New Roman" w:hAnsi="Times New Roman" w:cs="Times New Roman"/>
            <w:sz w:val="24"/>
            <w:szCs w:val="24"/>
          </w:rPr>
          <w:t>d</w:t>
        </w:r>
      </w:ins>
      <w:r>
        <w:rPr>
          <w:rFonts w:ascii="Times New Roman" w:eastAsia="Times New Roman" w:hAnsi="Times New Roman" w:cs="Times New Roman"/>
          <w:sz w:val="24"/>
          <w:szCs w:val="24"/>
        </w:rPr>
        <w:t xml:space="preserve"> significant effects. Each 10% increase in body size </w:t>
      </w:r>
      <w:ins w:id="107" w:author="Joey Bernhardt" w:date="2015-07-21T11:16:00Z">
        <w:r>
          <w:rPr>
            <w:rFonts w:ascii="Times New Roman" w:eastAsia="Times New Roman" w:hAnsi="Times New Roman" w:cs="Times New Roman"/>
            <w:sz w:val="24"/>
            <w:szCs w:val="24"/>
          </w:rPr>
          <w:t>is associated with</w:t>
        </w:r>
      </w:ins>
      <w:r>
        <w:rPr>
          <w:rFonts w:ascii="Times New Roman" w:eastAsia="Times New Roman" w:hAnsi="Times New Roman" w:cs="Times New Roman"/>
          <w:sz w:val="24"/>
          <w:szCs w:val="24"/>
        </w:rPr>
        <w:t xml:space="preserve"> a 2.62% increase in mercury content (</w:t>
      </w:r>
      <w:hyperlink r:id="rId12">
        <w:r>
          <w:rPr>
            <w:rFonts w:ascii="Times New Roman" w:eastAsia="Times New Roman" w:hAnsi="Times New Roman" w:cs="Times New Roman"/>
            <w:color w:val="1155CC"/>
            <w:sz w:val="24"/>
            <w:szCs w:val="24"/>
            <w:u w:val="single"/>
          </w:rPr>
          <w:t>Figure 2d</w:t>
        </w:r>
      </w:hyperlink>
      <w:r>
        <w:rPr>
          <w:rFonts w:ascii="Times New Roman" w:eastAsia="Times New Roman" w:hAnsi="Times New Roman" w:cs="Times New Roman"/>
          <w:sz w:val="24"/>
          <w:szCs w:val="24"/>
        </w:rPr>
        <w:t>). With each degree of latitude away from the equator, mercury content decreases by 4%. Marine species contain 50% more mercury than freshwater species. Thirty-three species contained more than the EPA's reference dose limit for mercury (0.1 mcg/kg body weight/day, assuming a 60kg person) in a 100g edible portion. The mean body mass of species above the reference dose limit was 9.35 kg (min=0.4kg, max=2532.63kg) vs. 3.92 kg (min=1.03kg, max=66.92kg) for the species below the reference limit.</w:t>
      </w:r>
    </w:p>
    <w:p w14:paraId="70357C6C" w14:textId="77777777" w:rsidR="00454A0D" w:rsidRDefault="00863DAB">
      <w:pPr>
        <w:pStyle w:val="Heading3"/>
        <w:spacing w:before="280" w:after="80" w:line="360" w:lineRule="auto"/>
      </w:pPr>
      <w:bookmarkStart w:id="108" w:name="h.4d34og8" w:colFirst="0" w:colLast="0"/>
      <w:bookmarkEnd w:id="108"/>
      <w:r>
        <w:rPr>
          <w:rFonts w:ascii="Times New Roman" w:eastAsia="Times New Roman" w:hAnsi="Times New Roman" w:cs="Times New Roman"/>
          <w:color w:val="000000"/>
        </w:rPr>
        <w:lastRenderedPageBreak/>
        <w:t>Fatty acids</w:t>
      </w:r>
    </w:p>
    <w:p w14:paraId="4EF31C0B" w14:textId="77777777" w:rsidR="00454A0D" w:rsidRDefault="00863DAB">
      <w:pPr>
        <w:pStyle w:val="normal0"/>
        <w:spacing w:line="360" w:lineRule="auto"/>
      </w:pPr>
      <w:r>
        <w:rPr>
          <w:rFonts w:ascii="Times New Roman" w:eastAsia="Times New Roman" w:hAnsi="Times New Roman" w:cs="Times New Roman"/>
          <w:b/>
          <w:sz w:val="24"/>
          <w:szCs w:val="24"/>
        </w:rPr>
        <w:t>EPA</w:t>
      </w:r>
    </w:p>
    <w:p w14:paraId="5F879F8C" w14:textId="77777777" w:rsidR="00454A0D" w:rsidRDefault="00863DAB">
      <w:pPr>
        <w:pStyle w:val="normal0"/>
        <w:spacing w:line="360" w:lineRule="auto"/>
      </w:pPr>
      <w:r>
        <w:rPr>
          <w:rFonts w:ascii="Times New Roman" w:eastAsia="Times New Roman" w:hAnsi="Times New Roman" w:cs="Times New Roman"/>
          <w:sz w:val="24"/>
          <w:szCs w:val="24"/>
        </w:rPr>
        <w:t>The top models had moderate explanatory power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=0.2) (</w:t>
      </w:r>
      <w:hyperlink r:id="rId13" w:anchor="gid=1579902761">
        <w:r>
          <w:rPr>
            <w:rFonts w:ascii="Times New Roman" w:eastAsia="Times New Roman" w:hAnsi="Times New Roman" w:cs="Times New Roman"/>
            <w:color w:val="1155CC"/>
            <w:sz w:val="24"/>
            <w:szCs w:val="24"/>
            <w:u w:val="single"/>
          </w:rPr>
          <w:t>Table 5</w:t>
        </w:r>
      </w:hyperlink>
      <w:r>
        <w:rPr>
          <w:rFonts w:ascii="Times New Roman" w:eastAsia="Times New Roman" w:hAnsi="Times New Roman" w:cs="Times New Roman"/>
          <w:sz w:val="24"/>
          <w:szCs w:val="24"/>
        </w:rPr>
        <w:t>). Habitat, latitude, body size and trophic level, as well as the interactions between these predictors and body size all entered the top model set. Of these terms, latitude and body size had significant effects. For each 10% increase in body size, EPA content decreases by 1.20% (</w:t>
      </w:r>
      <w:hyperlink r:id="rId14">
        <w:r>
          <w:rPr>
            <w:rFonts w:ascii="Times New Roman" w:eastAsia="Times New Roman" w:hAnsi="Times New Roman" w:cs="Times New Roman"/>
            <w:color w:val="1155CC"/>
            <w:sz w:val="24"/>
            <w:szCs w:val="24"/>
            <w:u w:val="single"/>
          </w:rPr>
          <w:t>Figure 3a</w:t>
        </w:r>
      </w:hyperlink>
      <w:r>
        <w:rPr>
          <w:rFonts w:ascii="Times New Roman" w:eastAsia="Times New Roman" w:hAnsi="Times New Roman" w:cs="Times New Roman"/>
          <w:sz w:val="24"/>
          <w:szCs w:val="24"/>
        </w:rPr>
        <w:t>). Each degree of latitude away from the equator leads to a 2.49% increase in EPA content.</w:t>
      </w:r>
      <w:ins w:id="109" w:author="Joey Bernhardt" w:date="2015-07-21T12:31:00Z">
        <w:r>
          <w:rPr>
            <w:rFonts w:ascii="Times New Roman" w:eastAsia="Times New Roman" w:hAnsi="Times New Roman" w:cs="Times New Roman"/>
            <w:sz w:val="24"/>
            <w:szCs w:val="24"/>
          </w:rPr>
          <w:t xml:space="preserve"> Twenty-nine of 204 species contained 100% of the RDI for EPA in one portion, while 93 species contained at least 25% of RDI in one portion. </w:t>
        </w:r>
      </w:ins>
    </w:p>
    <w:p w14:paraId="7100979F" w14:textId="77777777" w:rsidR="00454A0D" w:rsidRDefault="00454A0D">
      <w:pPr>
        <w:pStyle w:val="normal0"/>
        <w:spacing w:line="360" w:lineRule="auto"/>
      </w:pPr>
    </w:p>
    <w:p w14:paraId="3EC59FD4" w14:textId="77777777" w:rsidR="00454A0D" w:rsidRDefault="00863DAB">
      <w:pPr>
        <w:pStyle w:val="normal0"/>
        <w:spacing w:line="360" w:lineRule="auto"/>
      </w:pPr>
      <w:r>
        <w:rPr>
          <w:rFonts w:ascii="Times New Roman" w:eastAsia="Times New Roman" w:hAnsi="Times New Roman" w:cs="Times New Roman"/>
          <w:b/>
          <w:sz w:val="24"/>
          <w:szCs w:val="24"/>
        </w:rPr>
        <w:t>DHA</w:t>
      </w:r>
    </w:p>
    <w:p w14:paraId="3E91659A" w14:textId="77777777" w:rsidR="00454A0D" w:rsidRDefault="00863DAB">
      <w:pPr>
        <w:pStyle w:val="normal0"/>
        <w:spacing w:line="360" w:lineRule="auto"/>
      </w:pPr>
      <w:r>
        <w:rPr>
          <w:rFonts w:ascii="Times New Roman" w:eastAsia="Times New Roman" w:hAnsi="Times New Roman" w:cs="Times New Roman"/>
          <w:sz w:val="24"/>
          <w:szCs w:val="24"/>
        </w:rPr>
        <w:t>The top model had moderate explanatory power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=0.18) (</w:t>
      </w:r>
      <w:hyperlink r:id="rId15" w:anchor="gid=531186192">
        <w:r>
          <w:rPr>
            <w:rFonts w:ascii="Times New Roman" w:eastAsia="Times New Roman" w:hAnsi="Times New Roman" w:cs="Times New Roman"/>
            <w:color w:val="1155CC"/>
            <w:sz w:val="24"/>
            <w:szCs w:val="24"/>
            <w:u w:val="single"/>
          </w:rPr>
          <w:t>Table 6</w:t>
        </w:r>
      </w:hyperlink>
      <w:r>
        <w:rPr>
          <w:rFonts w:ascii="Times New Roman" w:eastAsia="Times New Roman" w:hAnsi="Times New Roman" w:cs="Times New Roman"/>
          <w:sz w:val="24"/>
          <w:szCs w:val="24"/>
        </w:rPr>
        <w:t>). Habitat, latitude, body size and trophic level, as well as the interactions between these predictors and body size all entered the top model set. Of these terms, all had significant effects except habitat*body size interaction. With each degree of latitude away from the equator, DHA content increases by 1.54% (</w:t>
      </w:r>
      <w:hyperlink r:id="rId16">
        <w:r>
          <w:rPr>
            <w:rFonts w:ascii="Times New Roman" w:eastAsia="Times New Roman" w:hAnsi="Times New Roman" w:cs="Times New Roman"/>
            <w:color w:val="1155CC"/>
            <w:sz w:val="24"/>
            <w:szCs w:val="24"/>
            <w:u w:val="single"/>
          </w:rPr>
          <w:t>Figure 3b</w:t>
        </w:r>
      </w:hyperlink>
      <w:r>
        <w:rPr>
          <w:rFonts w:ascii="Times New Roman" w:eastAsia="Times New Roman" w:hAnsi="Times New Roman" w:cs="Times New Roman"/>
          <w:sz w:val="24"/>
          <w:szCs w:val="24"/>
        </w:rPr>
        <w:t>). Each 10% increase in body size leads to a 0.87% decrease in DHA content.</w:t>
      </w:r>
    </w:p>
    <w:p w14:paraId="6AF399C3" w14:textId="77777777" w:rsidR="00454A0D" w:rsidRDefault="00863DAB">
      <w:pPr>
        <w:pStyle w:val="Heading2"/>
        <w:spacing w:before="360" w:after="80" w:line="360" w:lineRule="auto"/>
      </w:pPr>
      <w:bookmarkStart w:id="110" w:name="h.2s8eyo1" w:colFirst="0" w:colLast="0"/>
      <w:bookmarkEnd w:id="110"/>
      <w:commentRangeStart w:id="111"/>
      <w:r>
        <w:rPr>
          <w:rFonts w:ascii="Times New Roman" w:eastAsia="Times New Roman" w:hAnsi="Times New Roman" w:cs="Times New Roman"/>
          <w:sz w:val="24"/>
          <w:szCs w:val="24"/>
        </w:rPr>
        <w:t>Discussion</w:t>
      </w:r>
      <w:commentRangeEnd w:id="111"/>
      <w:r>
        <w:commentReference w:id="111"/>
      </w:r>
    </w:p>
    <w:p w14:paraId="1E5EBF5C" w14:textId="045C2AA7" w:rsidR="00454A0D" w:rsidRDefault="00863DAB">
      <w:pPr>
        <w:pStyle w:val="normal0"/>
        <w:spacing w:line="360" w:lineRule="auto"/>
      </w:pPr>
      <w:r>
        <w:rPr>
          <w:rFonts w:ascii="Times New Roman" w:eastAsia="Times New Roman" w:hAnsi="Times New Roman" w:cs="Times New Roman"/>
          <w:sz w:val="24"/>
          <w:szCs w:val="24"/>
        </w:rPr>
        <w:t xml:space="preserve">We found that the substantial variation in the nutritional content of an edible portion among seafood species can be explained partly major ecological functional traits of latitude, body size and habitat associations. </w:t>
      </w:r>
      <w:commentRangeStart w:id="112"/>
      <w:r>
        <w:rPr>
          <w:rFonts w:ascii="Times New Roman" w:eastAsia="Times New Roman" w:hAnsi="Times New Roman" w:cs="Times New Roman"/>
          <w:b/>
          <w:sz w:val="24"/>
          <w:szCs w:val="24"/>
        </w:rPr>
        <w:t xml:space="preserve">The two axes that most strongly control nutritional content of the edible portion are body size and latitude. In order to meet at least 25% of RDI for a range of nutrients, species must be XX size </w:t>
      </w:r>
      <w:commentRangeStart w:id="113"/>
      <w:r>
        <w:rPr>
          <w:rFonts w:ascii="Times New Roman" w:eastAsia="Times New Roman" w:hAnsi="Times New Roman" w:cs="Times New Roman"/>
          <w:b/>
          <w:sz w:val="24"/>
          <w:szCs w:val="24"/>
        </w:rPr>
        <w:t>and</w:t>
      </w:r>
      <w:commentRangeEnd w:id="113"/>
      <w:r>
        <w:commentReference w:id="113"/>
      </w:r>
      <w:r>
        <w:rPr>
          <w:rFonts w:ascii="Times New Roman" w:eastAsia="Times New Roman" w:hAnsi="Times New Roman" w:cs="Times New Roman"/>
          <w:b/>
          <w:sz w:val="24"/>
          <w:szCs w:val="24"/>
        </w:rPr>
        <w:t xml:space="preserve"> come from XX latitude.</w:t>
      </w:r>
      <w:commentRangeEnd w:id="112"/>
      <w:r>
        <w:commentReference w:id="112"/>
      </w:r>
      <w:r>
        <w:rPr>
          <w:rFonts w:ascii="Times New Roman" w:eastAsia="Times New Roman" w:hAnsi="Times New Roman" w:cs="Times New Roman"/>
          <w:b/>
          <w:sz w:val="24"/>
          <w:szCs w:val="24"/>
        </w:rPr>
        <w:t xml:space="preserve"> For calcium, all species that contain 25% of RDI in one portion are 6.43kg or smaller. </w:t>
      </w:r>
      <w:r>
        <w:rPr>
          <w:rFonts w:ascii="Times New Roman" w:eastAsia="Times New Roman" w:hAnsi="Times New Roman" w:cs="Times New Roman"/>
          <w:sz w:val="24"/>
          <w:szCs w:val="24"/>
        </w:rPr>
        <w:t xml:space="preserve">In contrast to much of the existing work on stoichiometry in fishes, which address patterns of </w:t>
      </w:r>
      <w:proofErr w:type="spellStart"/>
      <w:r>
        <w:rPr>
          <w:rFonts w:ascii="Times New Roman" w:eastAsia="Times New Roman" w:hAnsi="Times New Roman" w:cs="Times New Roman"/>
          <w:sz w:val="24"/>
          <w:szCs w:val="24"/>
        </w:rPr>
        <w:t>macroelement</w:t>
      </w:r>
      <w:proofErr w:type="spellEnd"/>
      <w:r>
        <w:rPr>
          <w:rFonts w:ascii="Times New Roman" w:eastAsia="Times New Roman" w:hAnsi="Times New Roman" w:cs="Times New Roman"/>
          <w:sz w:val="24"/>
          <w:szCs w:val="24"/>
        </w:rPr>
        <w:t xml:space="preserve"> and macronutrient variability, here </w:t>
      </w:r>
      <w:commentRangeStart w:id="114"/>
      <w:r>
        <w:rPr>
          <w:rFonts w:ascii="Times New Roman" w:eastAsia="Times New Roman" w:hAnsi="Times New Roman" w:cs="Times New Roman"/>
          <w:sz w:val="24"/>
          <w:szCs w:val="24"/>
        </w:rPr>
        <w:t xml:space="preserve">we studied variability in </w:t>
      </w:r>
      <w:proofErr w:type="spellStart"/>
      <w:r>
        <w:rPr>
          <w:rFonts w:ascii="Times New Roman" w:eastAsia="Times New Roman" w:hAnsi="Times New Roman" w:cs="Times New Roman"/>
          <w:sz w:val="24"/>
          <w:szCs w:val="24"/>
        </w:rPr>
        <w:t>microelemental</w:t>
      </w:r>
      <w:proofErr w:type="spellEnd"/>
      <w:r>
        <w:rPr>
          <w:rFonts w:ascii="Times New Roman" w:eastAsia="Times New Roman" w:hAnsi="Times New Roman" w:cs="Times New Roman"/>
          <w:sz w:val="24"/>
          <w:szCs w:val="24"/>
        </w:rPr>
        <w:t xml:space="preserve"> composition. We found even greater levels of variability in micronutrient stoichiometry than have been documented in the literature for </w:t>
      </w:r>
      <w:proofErr w:type="spellStart"/>
      <w:r>
        <w:rPr>
          <w:rFonts w:ascii="Times New Roman" w:eastAsia="Times New Roman" w:hAnsi="Times New Roman" w:cs="Times New Roman"/>
          <w:sz w:val="24"/>
          <w:szCs w:val="24"/>
        </w:rPr>
        <w:t>macroelements</w:t>
      </w:r>
      <w:proofErr w:type="spellEnd"/>
      <w:r>
        <w:rPr>
          <w:rFonts w:ascii="Times New Roman" w:eastAsia="Times New Roman" w:hAnsi="Times New Roman" w:cs="Times New Roman"/>
          <w:sz w:val="24"/>
          <w:szCs w:val="24"/>
        </w:rPr>
        <w:t xml:space="preserve">. </w:t>
      </w:r>
      <w:ins w:id="115" w:author="Mary O'Connor" w:date="2015-10-09T16:17:00Z">
        <w:r w:rsidR="00D23EDB">
          <w:rPr>
            <w:rFonts w:ascii="Times New Roman" w:eastAsia="Times New Roman" w:hAnsi="Times New Roman" w:cs="Times New Roman"/>
            <w:sz w:val="24"/>
            <w:szCs w:val="24"/>
          </w:rPr>
          <w:t xml:space="preserve">We found that </w:t>
        </w:r>
      </w:ins>
      <w:r>
        <w:rPr>
          <w:rFonts w:ascii="Times New Roman" w:eastAsia="Times New Roman" w:hAnsi="Times New Roman" w:cs="Times New Roman"/>
          <w:sz w:val="24"/>
          <w:szCs w:val="24"/>
        </w:rPr>
        <w:t xml:space="preserve">Calcium content per edible portion varied by more than 500-fold (min=2.99, max=1503.00, median=45.15 mg/100 g). Fatty acids varied by X amount. Essential microelements varied by X fold, while non-essential elements such as mercury </w:t>
      </w:r>
      <w:r>
        <w:rPr>
          <w:rFonts w:ascii="Times New Roman" w:eastAsia="Times New Roman" w:hAnsi="Times New Roman" w:cs="Times New Roman"/>
          <w:sz w:val="24"/>
          <w:szCs w:val="24"/>
        </w:rPr>
        <w:lastRenderedPageBreak/>
        <w:t>varied by X amount. It is possible that we found higher levels of variability than have been previously documented because we focused on micronutrients, which may be more variable across taxa than macronutrients due to their higher degree of functional specificity or lower level of homeostasis (</w:t>
      </w:r>
      <w:proofErr w:type="spellStart"/>
      <w:r>
        <w:rPr>
          <w:rFonts w:ascii="Times New Roman" w:eastAsia="Times New Roman" w:hAnsi="Times New Roman" w:cs="Times New Roman"/>
          <w:sz w:val="24"/>
          <w:szCs w:val="24"/>
        </w:rPr>
        <w:t>Karimi</w:t>
      </w:r>
      <w:proofErr w:type="spellEnd"/>
      <w:r>
        <w:rPr>
          <w:rFonts w:ascii="Times New Roman" w:eastAsia="Times New Roman" w:hAnsi="Times New Roman" w:cs="Times New Roman"/>
          <w:sz w:val="24"/>
          <w:szCs w:val="24"/>
        </w:rPr>
        <w:t xml:space="preserve"> et al. 2006).</w:t>
      </w:r>
      <w:commentRangeEnd w:id="114"/>
      <w:r>
        <w:commentReference w:id="114"/>
      </w:r>
      <w:r>
        <w:rPr>
          <w:rFonts w:ascii="Times New Roman" w:eastAsia="Times New Roman" w:hAnsi="Times New Roman" w:cs="Times New Roman"/>
          <w:sz w:val="24"/>
          <w:szCs w:val="24"/>
        </w:rPr>
        <w:t xml:space="preserve"> In addition, we sampled fishes</w:t>
      </w:r>
      <w:commentRangeStart w:id="116"/>
      <w:r>
        <w:rPr>
          <w:rFonts w:ascii="Times New Roman" w:eastAsia="Times New Roman" w:hAnsi="Times New Roman" w:cs="Times New Roman"/>
          <w:sz w:val="24"/>
          <w:szCs w:val="24"/>
        </w:rPr>
        <w:t xml:space="preserve"> over a much greater range </w:t>
      </w:r>
      <w:commentRangeEnd w:id="116"/>
      <w:r>
        <w:commentReference w:id="116"/>
      </w:r>
      <w:r>
        <w:rPr>
          <w:rFonts w:ascii="Times New Roman" w:eastAsia="Times New Roman" w:hAnsi="Times New Roman" w:cs="Times New Roman"/>
          <w:sz w:val="24"/>
          <w:szCs w:val="24"/>
        </w:rPr>
        <w:t>of taxa, body sizes, geographic origins etc. Further, our data are for the edible portion of fish, which includes different body tissues depending on the species and its size. Sometimes the edible portion contains organs such as liver and skeleton, sometimes it is just muscle tissue. Nonetheless, in spite of the diversity of fishes included in our analysis, we found that our models had relatively high levels of explanatory power, suggesting that we have identified some traits that have a strong influence on whole body stoichiometry as well as the stoichiometry of the edible portion.</w:t>
      </w:r>
    </w:p>
    <w:p w14:paraId="33DFE718" w14:textId="1CBD0F52" w:rsidR="00454A0D" w:rsidRDefault="00863DAB">
      <w:pPr>
        <w:pStyle w:val="normal0"/>
        <w:spacing w:line="360" w:lineRule="auto"/>
      </w:pPr>
      <w:commentRangeStart w:id="117"/>
      <w:r>
        <w:rPr>
          <w:rFonts w:ascii="Times New Roman" w:eastAsia="Times New Roman" w:hAnsi="Times New Roman" w:cs="Times New Roman"/>
          <w:sz w:val="24"/>
          <w:szCs w:val="24"/>
        </w:rPr>
        <w:t xml:space="preserve">The degree of variability we documented in the edible portion is substantially higher than variability documented among whole body measurements. </w:t>
      </w:r>
      <w:commentRangeEnd w:id="117"/>
      <w:r w:rsidR="00D23EDB">
        <w:rPr>
          <w:rStyle w:val="CommentReference"/>
        </w:rPr>
        <w:commentReference w:id="117"/>
      </w:r>
      <w:r>
        <w:rPr>
          <w:rFonts w:ascii="Times New Roman" w:eastAsia="Times New Roman" w:hAnsi="Times New Roman" w:cs="Times New Roman"/>
          <w:sz w:val="24"/>
          <w:szCs w:val="24"/>
        </w:rPr>
        <w:t xml:space="preserve">This could be due to the fact we are sampling across much broader habitat/latitudinal/phylogenetic ranges, and/or because nutrient deposition is not uniform across body tissues, so including samples that are not uniform in their inclusion of body parts could increase the range of variability. Nonetheless, the relevant metric of nutritional value from the human perspective is the nutrient content of the edible portion, not the whole body. </w:t>
      </w:r>
      <w:commentRangeStart w:id="118"/>
      <w:r>
        <w:rPr>
          <w:rFonts w:ascii="Times New Roman" w:eastAsia="Times New Roman" w:hAnsi="Times New Roman" w:cs="Times New Roman"/>
          <w:sz w:val="24"/>
          <w:szCs w:val="24"/>
        </w:rPr>
        <w:t xml:space="preserve">Thus, documented variability in whole body elemental composition may underestimate the variability in nutritional value of the edible portion.  </w:t>
      </w:r>
      <w:commentRangeEnd w:id="118"/>
      <w:r w:rsidR="00D23EDB">
        <w:rPr>
          <w:rStyle w:val="CommentReference"/>
        </w:rPr>
        <w:commentReference w:id="118"/>
      </w:r>
    </w:p>
    <w:p w14:paraId="2FB13FD0" w14:textId="77777777" w:rsidR="00454A0D" w:rsidRDefault="00454A0D">
      <w:pPr>
        <w:pStyle w:val="normal0"/>
        <w:spacing w:line="360" w:lineRule="auto"/>
      </w:pPr>
    </w:p>
    <w:p w14:paraId="3DE9DBF7" w14:textId="77777777" w:rsidR="00454A0D" w:rsidRDefault="00863DAB">
      <w:pPr>
        <w:pStyle w:val="normal0"/>
      </w:pPr>
      <w:r>
        <w:rPr>
          <w:rFonts w:ascii="Times New Roman" w:eastAsia="Times New Roman" w:hAnsi="Times New Roman" w:cs="Times New Roman"/>
          <w:b/>
          <w:sz w:val="24"/>
          <w:szCs w:val="24"/>
        </w:rPr>
        <w:t>Micronutrient variability</w:t>
      </w:r>
    </w:p>
    <w:p w14:paraId="4FA85E8F" w14:textId="77777777" w:rsidR="00454A0D" w:rsidRDefault="00454A0D">
      <w:pPr>
        <w:pStyle w:val="normal0"/>
      </w:pPr>
    </w:p>
    <w:p w14:paraId="094066E6" w14:textId="5C13A073" w:rsidR="00454A0D" w:rsidRDefault="00863DAB">
      <w:pPr>
        <w:pStyle w:val="normal0"/>
        <w:spacing w:line="360" w:lineRule="auto"/>
      </w:pPr>
      <w:r>
        <w:rPr>
          <w:rFonts w:ascii="Times New Roman" w:eastAsia="Times New Roman" w:hAnsi="Times New Roman" w:cs="Times New Roman"/>
          <w:sz w:val="24"/>
          <w:szCs w:val="24"/>
        </w:rPr>
        <w:t xml:space="preserve">The elemental stoichiometry of fishes is a trait arising from a variety of evolutionary pressures on form and function (Kay et al. 2005). Diverse </w:t>
      </w:r>
      <w:proofErr w:type="spellStart"/>
      <w:r>
        <w:rPr>
          <w:rFonts w:ascii="Times New Roman" w:eastAsia="Times New Roman" w:hAnsi="Times New Roman" w:cs="Times New Roman"/>
          <w:sz w:val="24"/>
          <w:szCs w:val="24"/>
        </w:rPr>
        <w:t>stoichiometries</w:t>
      </w:r>
      <w:proofErr w:type="spellEnd"/>
      <w:r>
        <w:rPr>
          <w:rFonts w:ascii="Times New Roman" w:eastAsia="Times New Roman" w:hAnsi="Times New Roman" w:cs="Times New Roman"/>
          <w:sz w:val="24"/>
          <w:szCs w:val="24"/>
        </w:rPr>
        <w:t xml:space="preserve"> among fish taxa are a consequence of the variation in fish body composition and the </w:t>
      </w:r>
      <w:proofErr w:type="spellStart"/>
      <w:r>
        <w:rPr>
          <w:rFonts w:ascii="Times New Roman" w:eastAsia="Times New Roman" w:hAnsi="Times New Roman" w:cs="Times New Roman"/>
          <w:sz w:val="24"/>
          <w:szCs w:val="24"/>
        </w:rPr>
        <w:t>biochemicals</w:t>
      </w:r>
      <w:proofErr w:type="spellEnd"/>
      <w:r>
        <w:rPr>
          <w:rFonts w:ascii="Times New Roman" w:eastAsia="Times New Roman" w:hAnsi="Times New Roman" w:cs="Times New Roman"/>
          <w:sz w:val="24"/>
          <w:szCs w:val="24"/>
        </w:rPr>
        <w:t xml:space="preserve"> that constitute all living organisms such as proteins, carbohydrates and lipids. The variability in stoichiometry among fishes has been related to </w:t>
      </w:r>
      <w:proofErr w:type="spellStart"/>
      <w:r>
        <w:rPr>
          <w:rFonts w:ascii="Times New Roman" w:eastAsia="Times New Roman" w:hAnsi="Times New Roman" w:cs="Times New Roman"/>
          <w:sz w:val="24"/>
          <w:szCs w:val="24"/>
        </w:rPr>
        <w:t>allometry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Hendrixson</w:t>
      </w:r>
      <w:proofErr w:type="spellEnd"/>
      <w:r>
        <w:rPr>
          <w:rFonts w:ascii="Times New Roman" w:eastAsia="Times New Roman" w:hAnsi="Times New Roman" w:cs="Times New Roman"/>
          <w:sz w:val="24"/>
          <w:szCs w:val="24"/>
        </w:rPr>
        <w:t xml:space="preserve"> et al. 2007, </w:t>
      </w:r>
      <w:proofErr w:type="spellStart"/>
      <w:r>
        <w:rPr>
          <w:rFonts w:ascii="Times New Roman" w:eastAsia="Times New Roman" w:hAnsi="Times New Roman" w:cs="Times New Roman"/>
          <w:sz w:val="24"/>
          <w:szCs w:val="24"/>
        </w:rPr>
        <w:t>Vrede</w:t>
      </w:r>
      <w:proofErr w:type="spellEnd"/>
      <w:r>
        <w:rPr>
          <w:rFonts w:ascii="Times New Roman" w:eastAsia="Times New Roman" w:hAnsi="Times New Roman" w:cs="Times New Roman"/>
          <w:sz w:val="24"/>
          <w:szCs w:val="24"/>
        </w:rPr>
        <w:t xml:space="preserve"> et al. 2010), habitat preferences (Childress et al. 1990, Sterner and George 2000, </w:t>
      </w:r>
      <w:proofErr w:type="spellStart"/>
      <w:r>
        <w:rPr>
          <w:rFonts w:ascii="Times New Roman" w:eastAsia="Times New Roman" w:hAnsi="Times New Roman" w:cs="Times New Roman"/>
          <w:sz w:val="24"/>
          <w:szCs w:val="24"/>
        </w:rPr>
        <w:t>Hendrixson</w:t>
      </w:r>
      <w:proofErr w:type="spellEnd"/>
      <w:r>
        <w:rPr>
          <w:rFonts w:ascii="Times New Roman" w:eastAsia="Times New Roman" w:hAnsi="Times New Roman" w:cs="Times New Roman"/>
          <w:sz w:val="24"/>
          <w:szCs w:val="24"/>
        </w:rPr>
        <w:t xml:space="preserve"> et al. 2007, </w:t>
      </w:r>
      <w:proofErr w:type="spellStart"/>
      <w:r>
        <w:rPr>
          <w:rFonts w:ascii="Times New Roman" w:eastAsia="Times New Roman" w:hAnsi="Times New Roman" w:cs="Times New Roman"/>
          <w:sz w:val="24"/>
          <w:szCs w:val="24"/>
        </w:rPr>
        <w:t>Vrede</w:t>
      </w:r>
      <w:proofErr w:type="spellEnd"/>
      <w:r>
        <w:rPr>
          <w:rFonts w:ascii="Times New Roman" w:eastAsia="Times New Roman" w:hAnsi="Times New Roman" w:cs="Times New Roman"/>
          <w:sz w:val="24"/>
          <w:szCs w:val="24"/>
        </w:rPr>
        <w:t xml:space="preserve"> et al. 2010), diet type (</w:t>
      </w:r>
      <w:proofErr w:type="spellStart"/>
      <w:r>
        <w:rPr>
          <w:rFonts w:ascii="Times New Roman" w:eastAsia="Times New Roman" w:hAnsi="Times New Roman" w:cs="Times New Roman"/>
          <w:sz w:val="24"/>
          <w:szCs w:val="24"/>
        </w:rPr>
        <w:t>Pilati</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Vanni</w:t>
      </w:r>
      <w:proofErr w:type="spellEnd"/>
      <w:r>
        <w:rPr>
          <w:rFonts w:ascii="Times New Roman" w:eastAsia="Times New Roman" w:hAnsi="Times New Roman" w:cs="Times New Roman"/>
          <w:sz w:val="24"/>
          <w:szCs w:val="24"/>
        </w:rPr>
        <w:t xml:space="preserve"> 2007, </w:t>
      </w:r>
      <w:proofErr w:type="spellStart"/>
      <w:r>
        <w:rPr>
          <w:rFonts w:ascii="Times New Roman" w:eastAsia="Times New Roman" w:hAnsi="Times New Roman" w:cs="Times New Roman"/>
          <w:sz w:val="24"/>
          <w:szCs w:val="24"/>
        </w:rPr>
        <w:t>Hendrixson</w:t>
      </w:r>
      <w:proofErr w:type="spellEnd"/>
      <w:r>
        <w:rPr>
          <w:rFonts w:ascii="Times New Roman" w:eastAsia="Times New Roman" w:hAnsi="Times New Roman" w:cs="Times New Roman"/>
          <w:sz w:val="24"/>
          <w:szCs w:val="24"/>
        </w:rPr>
        <w:t xml:space="preserve"> et al. 2007, </w:t>
      </w:r>
      <w:proofErr w:type="spellStart"/>
      <w:r>
        <w:rPr>
          <w:rFonts w:ascii="Times New Roman" w:eastAsia="Times New Roman" w:hAnsi="Times New Roman" w:cs="Times New Roman"/>
          <w:sz w:val="24"/>
          <w:szCs w:val="24"/>
        </w:rPr>
        <w:t>Vrede</w:t>
      </w:r>
      <w:proofErr w:type="spellEnd"/>
      <w:r>
        <w:rPr>
          <w:rFonts w:ascii="Times New Roman" w:eastAsia="Times New Roman" w:hAnsi="Times New Roman" w:cs="Times New Roman"/>
          <w:sz w:val="24"/>
          <w:szCs w:val="24"/>
        </w:rPr>
        <w:t xml:space="preserve"> et al. 2010), ontogeny (</w:t>
      </w:r>
      <w:proofErr w:type="spellStart"/>
      <w:r>
        <w:rPr>
          <w:rFonts w:ascii="Times New Roman" w:eastAsia="Times New Roman" w:hAnsi="Times New Roman" w:cs="Times New Roman"/>
          <w:sz w:val="24"/>
          <w:szCs w:val="24"/>
        </w:rPr>
        <w:t>Pilati</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Vanni</w:t>
      </w:r>
      <w:proofErr w:type="spellEnd"/>
      <w:r>
        <w:rPr>
          <w:rFonts w:ascii="Times New Roman" w:eastAsia="Times New Roman" w:hAnsi="Times New Roman" w:cs="Times New Roman"/>
          <w:sz w:val="24"/>
          <w:szCs w:val="24"/>
        </w:rPr>
        <w:t xml:space="preserve"> 2007), and degree of ossification (</w:t>
      </w:r>
      <w:proofErr w:type="spellStart"/>
      <w:r>
        <w:rPr>
          <w:rFonts w:ascii="Times New Roman" w:eastAsia="Times New Roman" w:hAnsi="Times New Roman" w:cs="Times New Roman"/>
          <w:sz w:val="24"/>
          <w:szCs w:val="24"/>
        </w:rPr>
        <w:t>Hendrixson</w:t>
      </w:r>
      <w:proofErr w:type="spellEnd"/>
      <w:r>
        <w:rPr>
          <w:rFonts w:ascii="Times New Roman" w:eastAsia="Times New Roman" w:hAnsi="Times New Roman" w:cs="Times New Roman"/>
          <w:sz w:val="24"/>
          <w:szCs w:val="24"/>
        </w:rPr>
        <w:t xml:space="preserve"> et al. 2007, </w:t>
      </w:r>
      <w:proofErr w:type="spellStart"/>
      <w:r>
        <w:rPr>
          <w:rFonts w:ascii="Times New Roman" w:eastAsia="Times New Roman" w:hAnsi="Times New Roman" w:cs="Times New Roman"/>
          <w:sz w:val="24"/>
          <w:szCs w:val="24"/>
        </w:rPr>
        <w:t>Czamanski</w:t>
      </w:r>
      <w:proofErr w:type="spellEnd"/>
      <w:r>
        <w:rPr>
          <w:rFonts w:ascii="Times New Roman" w:eastAsia="Times New Roman" w:hAnsi="Times New Roman" w:cs="Times New Roman"/>
          <w:sz w:val="24"/>
          <w:szCs w:val="24"/>
        </w:rPr>
        <w:t xml:space="preserve"> et al. 2011). In this study, we documented the degree of variability in micronutrients with respect to </w:t>
      </w:r>
      <w:r>
        <w:rPr>
          <w:rFonts w:ascii="Times New Roman" w:eastAsia="Times New Roman" w:hAnsi="Times New Roman" w:cs="Times New Roman"/>
          <w:sz w:val="24"/>
          <w:szCs w:val="24"/>
        </w:rPr>
        <w:lastRenderedPageBreak/>
        <w:t xml:space="preserve">these sources of variation, including body size, habitat, trophic position and geographic origin. Of these sources of variation we found consistently strong support for the importance of latitude and body size, mixed evidence for the role of habitat, and weak evidence for the role of trophic position in determining a fish’s nutritional composition. </w:t>
      </w:r>
    </w:p>
    <w:p w14:paraId="06B83BF5" w14:textId="77777777" w:rsidR="00454A0D" w:rsidRDefault="00454A0D">
      <w:pPr>
        <w:pStyle w:val="normal0"/>
        <w:spacing w:line="360" w:lineRule="auto"/>
      </w:pPr>
    </w:p>
    <w:p w14:paraId="64E0D488" w14:textId="77777777" w:rsidR="00454A0D" w:rsidRDefault="00863DAB">
      <w:pPr>
        <w:pStyle w:val="normal0"/>
        <w:spacing w:line="360" w:lineRule="auto"/>
      </w:pPr>
      <w:commentRangeStart w:id="119"/>
      <w:r>
        <w:rPr>
          <w:rFonts w:ascii="Times New Roman" w:eastAsia="Times New Roman" w:hAnsi="Times New Roman" w:cs="Times New Roman"/>
          <w:sz w:val="24"/>
          <w:szCs w:val="24"/>
        </w:rPr>
        <w:t>The</w:t>
      </w:r>
      <w:commentRangeEnd w:id="119"/>
      <w:r>
        <w:commentReference w:id="119"/>
      </w:r>
      <w:r>
        <w:rPr>
          <w:rFonts w:ascii="Times New Roman" w:eastAsia="Times New Roman" w:hAnsi="Times New Roman" w:cs="Times New Roman"/>
          <w:sz w:val="24"/>
          <w:szCs w:val="24"/>
        </w:rPr>
        <w:t xml:space="preserve"> degree of variability in </w:t>
      </w:r>
      <w:proofErr w:type="spellStart"/>
      <w:r>
        <w:rPr>
          <w:rFonts w:ascii="Times New Roman" w:eastAsia="Times New Roman" w:hAnsi="Times New Roman" w:cs="Times New Roman"/>
          <w:sz w:val="24"/>
          <w:szCs w:val="24"/>
        </w:rPr>
        <w:t>macroelements</w:t>
      </w:r>
      <w:proofErr w:type="spellEnd"/>
      <w:r>
        <w:rPr>
          <w:rFonts w:ascii="Times New Roman" w:eastAsia="Times New Roman" w:hAnsi="Times New Roman" w:cs="Times New Roman"/>
          <w:sz w:val="24"/>
          <w:szCs w:val="24"/>
        </w:rPr>
        <w:t xml:space="preserve"> (C, N and P) and macronutrients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lipids and proteins) among fishes is well documented and context-dependent (Sterner and George, 2000, Tanner et al. 2000). In a study of 26 species of </w:t>
      </w:r>
      <w:proofErr w:type="spellStart"/>
      <w:r>
        <w:rPr>
          <w:rFonts w:ascii="Times New Roman" w:eastAsia="Times New Roman" w:hAnsi="Times New Roman" w:cs="Times New Roman"/>
          <w:sz w:val="24"/>
          <w:szCs w:val="24"/>
        </w:rPr>
        <w:t>neotropical</w:t>
      </w:r>
      <w:proofErr w:type="spellEnd"/>
      <w:r>
        <w:rPr>
          <w:rFonts w:ascii="Times New Roman" w:eastAsia="Times New Roman" w:hAnsi="Times New Roman" w:cs="Times New Roman"/>
          <w:sz w:val="24"/>
          <w:szCs w:val="24"/>
        </w:rPr>
        <w:t xml:space="preserve"> fishes, </w:t>
      </w:r>
      <w:proofErr w:type="spellStart"/>
      <w:r>
        <w:rPr>
          <w:rFonts w:ascii="Times New Roman" w:eastAsia="Times New Roman" w:hAnsi="Times New Roman" w:cs="Times New Roman"/>
          <w:sz w:val="24"/>
          <w:szCs w:val="24"/>
        </w:rPr>
        <w:t>Vanni</w:t>
      </w:r>
      <w:proofErr w:type="spellEnd"/>
      <w:r>
        <w:rPr>
          <w:rFonts w:ascii="Times New Roman" w:eastAsia="Times New Roman" w:hAnsi="Times New Roman" w:cs="Times New Roman"/>
          <w:sz w:val="24"/>
          <w:szCs w:val="24"/>
        </w:rPr>
        <w:t xml:space="preserve"> et al. (2002) found about 3 fold variation in body P contents, with the highest P species belonging to the </w:t>
      </w:r>
      <w:proofErr w:type="spellStart"/>
      <w:r>
        <w:rPr>
          <w:rFonts w:ascii="Times New Roman" w:eastAsia="Times New Roman" w:hAnsi="Times New Roman" w:cs="Times New Roman"/>
          <w:i/>
          <w:sz w:val="24"/>
          <w:szCs w:val="24"/>
        </w:rPr>
        <w:t>Loricariidae</w:t>
      </w:r>
      <w:proofErr w:type="spellEnd"/>
      <w:r>
        <w:rPr>
          <w:rFonts w:ascii="Times New Roman" w:eastAsia="Times New Roman" w:hAnsi="Times New Roman" w:cs="Times New Roman"/>
          <w:sz w:val="24"/>
          <w:szCs w:val="24"/>
        </w:rPr>
        <w:t xml:space="preserve">, a family containing the tropical </w:t>
      </w:r>
      <w:proofErr w:type="spellStart"/>
      <w:r>
        <w:rPr>
          <w:rFonts w:ascii="Times New Roman" w:eastAsia="Times New Roman" w:hAnsi="Times New Roman" w:cs="Times New Roman"/>
          <w:sz w:val="24"/>
          <w:szCs w:val="24"/>
        </w:rPr>
        <w:t>armoured</w:t>
      </w:r>
      <w:proofErr w:type="spellEnd"/>
      <w:r>
        <w:rPr>
          <w:rFonts w:ascii="Times New Roman" w:eastAsia="Times New Roman" w:hAnsi="Times New Roman" w:cs="Times New Roman"/>
          <w:sz w:val="24"/>
          <w:szCs w:val="24"/>
        </w:rPr>
        <w:t xml:space="preserve"> catﬁsh. </w:t>
      </w:r>
      <w:proofErr w:type="spellStart"/>
      <w:r>
        <w:rPr>
          <w:rFonts w:ascii="Times New Roman" w:eastAsia="Times New Roman" w:hAnsi="Times New Roman" w:cs="Times New Roman"/>
          <w:sz w:val="24"/>
          <w:szCs w:val="24"/>
        </w:rPr>
        <w:t>Dantas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Attayde</w:t>
      </w:r>
      <w:proofErr w:type="spellEnd"/>
      <w:r>
        <w:rPr>
          <w:rFonts w:ascii="Times New Roman" w:eastAsia="Times New Roman" w:hAnsi="Times New Roman" w:cs="Times New Roman"/>
          <w:sz w:val="24"/>
          <w:szCs w:val="24"/>
        </w:rPr>
        <w:t xml:space="preserve"> (2007) found that N and P contents varied two-fold among eight tropical and temperate species, and for some but not all of these species, N and P contents varied with body size. </w:t>
      </w:r>
      <w:proofErr w:type="spellStart"/>
      <w:r>
        <w:rPr>
          <w:rFonts w:ascii="Times New Roman" w:eastAsia="Times New Roman" w:hAnsi="Times New Roman" w:cs="Times New Roman"/>
          <w:sz w:val="24"/>
          <w:szCs w:val="24"/>
        </w:rPr>
        <w:t>Vrede</w:t>
      </w:r>
      <w:proofErr w:type="spellEnd"/>
      <w:r>
        <w:rPr>
          <w:rFonts w:ascii="Times New Roman" w:eastAsia="Times New Roman" w:hAnsi="Times New Roman" w:cs="Times New Roman"/>
          <w:sz w:val="24"/>
          <w:szCs w:val="24"/>
        </w:rPr>
        <w:t xml:space="preserve"> et al. (2010) found significant effects of body size, diet and morphology in whole body P content even within a single population of a perch species. However, the effect was not significant when the dorsal muscle tissue was examined separately. Similarly, </w:t>
      </w:r>
      <w:proofErr w:type="spellStart"/>
      <w:r>
        <w:rPr>
          <w:rFonts w:ascii="Times New Roman" w:eastAsia="Times New Roman" w:hAnsi="Times New Roman" w:cs="Times New Roman"/>
          <w:sz w:val="24"/>
          <w:szCs w:val="24"/>
        </w:rPr>
        <w:t>Hendrixson</w:t>
      </w:r>
      <w:proofErr w:type="spellEnd"/>
      <w:r>
        <w:rPr>
          <w:rFonts w:ascii="Times New Roman" w:eastAsia="Times New Roman" w:hAnsi="Times New Roman" w:cs="Times New Roman"/>
          <w:sz w:val="24"/>
          <w:szCs w:val="24"/>
        </w:rPr>
        <w:t xml:space="preserve"> et al. (2007) found that fish P varied about two fold across 20 species, a pattern associated with body size and feeding type. However, when accounting for the phylogeny, interspecific </w:t>
      </w:r>
      <w:proofErr w:type="spellStart"/>
      <w:r>
        <w:rPr>
          <w:rFonts w:ascii="Times New Roman" w:eastAsia="Times New Roman" w:hAnsi="Times New Roman" w:cs="Times New Roman"/>
          <w:sz w:val="24"/>
          <w:szCs w:val="24"/>
        </w:rPr>
        <w:t>allometric</w:t>
      </w:r>
      <w:proofErr w:type="spellEnd"/>
      <w:r>
        <w:rPr>
          <w:rFonts w:ascii="Times New Roman" w:eastAsia="Times New Roman" w:hAnsi="Times New Roman" w:cs="Times New Roman"/>
          <w:sz w:val="24"/>
          <w:szCs w:val="24"/>
        </w:rPr>
        <w:t xml:space="preserve"> trends no longer were statistically significant. Patterns in lipid content have also been documented across fish taxa. Spitz et al. (2010) found that lipid contents in 78 marine forage species were highly variable, ranging from 0.3-12% of body mass. Childress et al. (1990) found that lipid content varies with depth preference, perhaps due to differing metabolic requirements associated with living at depth.</w:t>
      </w:r>
    </w:p>
    <w:p w14:paraId="20465DE5" w14:textId="77777777" w:rsidR="00454A0D" w:rsidRDefault="00454A0D">
      <w:pPr>
        <w:pStyle w:val="normal0"/>
        <w:spacing w:line="360" w:lineRule="auto"/>
      </w:pPr>
    </w:p>
    <w:p w14:paraId="468CD0AA" w14:textId="77777777" w:rsidR="00454A0D" w:rsidRDefault="00454A0D">
      <w:pPr>
        <w:pStyle w:val="normal0"/>
        <w:spacing w:line="360" w:lineRule="auto"/>
      </w:pPr>
    </w:p>
    <w:p w14:paraId="232DE59F" w14:textId="77777777" w:rsidR="00454A0D" w:rsidRDefault="00863DAB">
      <w:pPr>
        <w:pStyle w:val="normal0"/>
        <w:spacing w:line="360" w:lineRule="auto"/>
      </w:pPr>
      <w:r>
        <w:rPr>
          <w:rFonts w:ascii="Times New Roman" w:eastAsia="Times New Roman" w:hAnsi="Times New Roman" w:cs="Times New Roman"/>
          <w:b/>
          <w:sz w:val="24"/>
          <w:szCs w:val="24"/>
        </w:rPr>
        <w:t>Effects of latitude</w:t>
      </w:r>
    </w:p>
    <w:p w14:paraId="32CED2C3" w14:textId="77777777" w:rsidR="00454A0D" w:rsidRDefault="00863DAB">
      <w:pPr>
        <w:pStyle w:val="normal0"/>
        <w:spacing w:line="360" w:lineRule="auto"/>
      </w:pPr>
      <w:r>
        <w:rPr>
          <w:rFonts w:ascii="Times New Roman" w:eastAsia="Times New Roman" w:hAnsi="Times New Roman" w:cs="Times New Roman"/>
          <w:sz w:val="24"/>
          <w:szCs w:val="24"/>
        </w:rPr>
        <w:t>We found that latitude was consistently an important predictor of nutrient content across all the nutrients we tested. Latitude may be important because geographic origin is related to a suite of traits that could affect species' function and form. For example, latitude reflects evolutionary and historical distinctiveness of different ocean basins (</w:t>
      </w:r>
      <w:proofErr w:type="spellStart"/>
      <w:r>
        <w:rPr>
          <w:rFonts w:ascii="Times New Roman" w:eastAsia="Times New Roman" w:hAnsi="Times New Roman" w:cs="Times New Roman"/>
          <w:sz w:val="24"/>
          <w:szCs w:val="24"/>
        </w:rPr>
        <w:t>Floeter</w:t>
      </w:r>
      <w:proofErr w:type="spellEnd"/>
      <w:r>
        <w:rPr>
          <w:rFonts w:ascii="Times New Roman" w:eastAsia="Times New Roman" w:hAnsi="Times New Roman" w:cs="Times New Roman"/>
          <w:sz w:val="24"/>
          <w:szCs w:val="24"/>
        </w:rPr>
        <w:t xml:space="preserve"> et al. 2005), differences in thermal and metabolic constraints on growth and reproduction (Trip et al. 2014), all of which could influence species' stoichiometry.</w:t>
      </w:r>
    </w:p>
    <w:p w14:paraId="4378600D" w14:textId="77777777" w:rsidR="00454A0D" w:rsidRDefault="00454A0D">
      <w:pPr>
        <w:pStyle w:val="normal0"/>
        <w:spacing w:line="360" w:lineRule="auto"/>
      </w:pPr>
    </w:p>
    <w:p w14:paraId="7C09AB0F" w14:textId="77777777" w:rsidR="00454A0D" w:rsidRDefault="00863DAB">
      <w:pPr>
        <w:pStyle w:val="normal0"/>
        <w:spacing w:line="360" w:lineRule="auto"/>
      </w:pPr>
      <w:r>
        <w:rPr>
          <w:rFonts w:ascii="Times New Roman" w:eastAsia="Times New Roman" w:hAnsi="Times New Roman" w:cs="Times New Roman"/>
          <w:sz w:val="24"/>
          <w:szCs w:val="24"/>
        </w:rPr>
        <w:t xml:space="preserve">We found that increasing latitude is correlated with decreased tissue concentrations of the microelements iron, calcium and zinc, consistent with the Temperature-Constraint Hypothesis (Gaines and </w:t>
      </w:r>
      <w:proofErr w:type="spellStart"/>
      <w:r>
        <w:rPr>
          <w:rFonts w:ascii="Times New Roman" w:eastAsia="Times New Roman" w:hAnsi="Times New Roman" w:cs="Times New Roman"/>
          <w:sz w:val="24"/>
          <w:szCs w:val="24"/>
        </w:rPr>
        <w:t>Lubchenco</w:t>
      </w:r>
      <w:proofErr w:type="spellEnd"/>
      <w:r>
        <w:rPr>
          <w:rFonts w:ascii="Times New Roman" w:eastAsia="Times New Roman" w:hAnsi="Times New Roman" w:cs="Times New Roman"/>
          <w:sz w:val="24"/>
          <w:szCs w:val="24"/>
        </w:rPr>
        <w:t xml:space="preserve"> 1982, Clements et al. 2009), which suggests that </w:t>
      </w:r>
      <w:proofErr w:type="gramStart"/>
      <w:r>
        <w:rPr>
          <w:rFonts w:ascii="Times New Roman" w:eastAsia="Times New Roman" w:hAnsi="Times New Roman" w:cs="Times New Roman"/>
          <w:sz w:val="24"/>
          <w:szCs w:val="24"/>
        </w:rPr>
        <w:t>processing and assimilating nutrients in herbivorous fish may be inhibited by cold temperatures at higher latitudes</w:t>
      </w:r>
      <w:proofErr w:type="gramEnd"/>
      <w:r>
        <w:rPr>
          <w:rFonts w:ascii="Times New Roman" w:eastAsia="Times New Roman" w:hAnsi="Times New Roman" w:cs="Times New Roman"/>
          <w:sz w:val="24"/>
          <w:szCs w:val="24"/>
        </w:rPr>
        <w:t>.</w:t>
      </w:r>
    </w:p>
    <w:p w14:paraId="19F46493" w14:textId="77777777" w:rsidR="00454A0D" w:rsidRDefault="00454A0D">
      <w:pPr>
        <w:pStyle w:val="normal0"/>
        <w:spacing w:line="360" w:lineRule="auto"/>
      </w:pPr>
    </w:p>
    <w:p w14:paraId="4FC31446" w14:textId="4505F4C2" w:rsidR="00454A0D" w:rsidRDefault="00863DAB">
      <w:pPr>
        <w:pStyle w:val="normal0"/>
        <w:spacing w:line="360" w:lineRule="auto"/>
      </w:pPr>
      <w:r>
        <w:rPr>
          <w:rFonts w:ascii="Times New Roman" w:eastAsia="Times New Roman" w:hAnsi="Times New Roman" w:cs="Times New Roman"/>
          <w:sz w:val="24"/>
          <w:szCs w:val="24"/>
        </w:rPr>
        <w:t xml:space="preserve">In contrast to the patterns for microelements, we found that the concentration of the essential polyunsaturated fatty acids EPA and DHA both increase with increasing latitude. This pattern is consistent with experimental evidence from several fish species </w:t>
      </w:r>
      <w:ins w:id="120" w:author="Mary O'Connor" w:date="2015-10-09T16:22:00Z">
        <w:r w:rsidR="00D8720E">
          <w:rPr>
            <w:rFonts w:ascii="Times New Roman" w:eastAsia="Times New Roman" w:hAnsi="Times New Roman" w:cs="Times New Roman"/>
            <w:sz w:val="24"/>
            <w:szCs w:val="24"/>
          </w:rPr>
          <w:t xml:space="preserve">(within species?) </w:t>
        </w:r>
      </w:ins>
      <w:r>
        <w:rPr>
          <w:rFonts w:ascii="Times New Roman" w:eastAsia="Times New Roman" w:hAnsi="Times New Roman" w:cs="Times New Roman"/>
          <w:sz w:val="24"/>
          <w:szCs w:val="24"/>
        </w:rPr>
        <w:t>showing that polyunsaturated fatty acid concentration is inversely related to temperature (</w:t>
      </w:r>
      <w:proofErr w:type="spellStart"/>
      <w:r>
        <w:rPr>
          <w:rFonts w:ascii="Times New Roman" w:eastAsia="Times New Roman" w:hAnsi="Times New Roman" w:cs="Times New Roman"/>
          <w:sz w:val="24"/>
          <w:szCs w:val="24"/>
        </w:rPr>
        <w:t>Farkas</w:t>
      </w:r>
      <w:proofErr w:type="spellEnd"/>
      <w:r>
        <w:rPr>
          <w:rFonts w:ascii="Times New Roman" w:eastAsia="Times New Roman" w:hAnsi="Times New Roman" w:cs="Times New Roman"/>
          <w:sz w:val="24"/>
          <w:szCs w:val="24"/>
        </w:rPr>
        <w:t xml:space="preserve"> 1984, </w:t>
      </w:r>
      <w:proofErr w:type="spellStart"/>
      <w:r>
        <w:rPr>
          <w:rFonts w:ascii="Times New Roman" w:eastAsia="Times New Roman" w:hAnsi="Times New Roman" w:cs="Times New Roman"/>
          <w:sz w:val="24"/>
          <w:szCs w:val="24"/>
        </w:rPr>
        <w:t>Wallaert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Babin</w:t>
      </w:r>
      <w:proofErr w:type="spellEnd"/>
      <w:r>
        <w:rPr>
          <w:rFonts w:ascii="Times New Roman" w:eastAsia="Times New Roman" w:hAnsi="Times New Roman" w:cs="Times New Roman"/>
          <w:sz w:val="24"/>
          <w:szCs w:val="24"/>
        </w:rPr>
        <w:t xml:space="preserve"> 1994), a physiological adaptation to increase cold tolerance by increasing membrane fluidity. Further, variability in fish PUFA content could be related to the concentration of PUFA in zooplankton (</w:t>
      </w:r>
      <w:proofErr w:type="spellStart"/>
      <w:r>
        <w:rPr>
          <w:rFonts w:ascii="Times New Roman" w:eastAsia="Times New Roman" w:hAnsi="Times New Roman" w:cs="Times New Roman"/>
          <w:sz w:val="24"/>
          <w:szCs w:val="24"/>
        </w:rPr>
        <w:t>Ahlgren</w:t>
      </w:r>
      <w:proofErr w:type="spellEnd"/>
      <w:r>
        <w:rPr>
          <w:rFonts w:ascii="Times New Roman" w:eastAsia="Times New Roman" w:hAnsi="Times New Roman" w:cs="Times New Roman"/>
          <w:sz w:val="24"/>
          <w:szCs w:val="24"/>
        </w:rPr>
        <w:t xml:space="preserve"> et al. 1996), which is known to vary geographically (St John and Lund 1996), and with temperature (ref). Thus, the pattern of increased PUFA concentrations we found in higher latitude species is consistent with </w:t>
      </w:r>
      <w:proofErr w:type="gramStart"/>
      <w:r>
        <w:rPr>
          <w:rFonts w:ascii="Times New Roman" w:eastAsia="Times New Roman" w:hAnsi="Times New Roman" w:cs="Times New Roman"/>
          <w:sz w:val="24"/>
          <w:szCs w:val="24"/>
        </w:rPr>
        <w:t>cold water</w:t>
      </w:r>
      <w:proofErr w:type="gramEnd"/>
      <w:r>
        <w:rPr>
          <w:rFonts w:ascii="Times New Roman" w:eastAsia="Times New Roman" w:hAnsi="Times New Roman" w:cs="Times New Roman"/>
          <w:sz w:val="24"/>
          <w:szCs w:val="24"/>
        </w:rPr>
        <w:t xml:space="preserve"> adaptations and increased availability of these essential fatty acids in prey items. </w:t>
      </w:r>
    </w:p>
    <w:p w14:paraId="09ED961A" w14:textId="77777777" w:rsidR="00454A0D" w:rsidRDefault="00454A0D">
      <w:pPr>
        <w:pStyle w:val="normal0"/>
        <w:spacing w:line="360" w:lineRule="auto"/>
      </w:pPr>
    </w:p>
    <w:p w14:paraId="7AA420A9" w14:textId="77777777" w:rsidR="00454A0D" w:rsidRDefault="00454A0D">
      <w:pPr>
        <w:pStyle w:val="normal0"/>
        <w:spacing w:line="360" w:lineRule="auto"/>
      </w:pPr>
    </w:p>
    <w:p w14:paraId="0585DC99" w14:textId="77777777" w:rsidR="00454A0D" w:rsidRDefault="00863DAB">
      <w:pPr>
        <w:pStyle w:val="normal0"/>
        <w:spacing w:line="360" w:lineRule="auto"/>
      </w:pPr>
      <w:r>
        <w:rPr>
          <w:rFonts w:ascii="Times New Roman" w:eastAsia="Times New Roman" w:hAnsi="Times New Roman" w:cs="Times New Roman"/>
          <w:b/>
          <w:sz w:val="24"/>
          <w:szCs w:val="24"/>
        </w:rPr>
        <w:t>Effects of body size</w:t>
      </w:r>
    </w:p>
    <w:p w14:paraId="7B6C8DF4" w14:textId="77777777" w:rsidR="00454A0D" w:rsidRDefault="00863DAB">
      <w:pPr>
        <w:pStyle w:val="normal0"/>
        <w:spacing w:line="360" w:lineRule="auto"/>
      </w:pPr>
      <w:r>
        <w:rPr>
          <w:rFonts w:ascii="Times New Roman" w:eastAsia="Times New Roman" w:hAnsi="Times New Roman" w:cs="Times New Roman"/>
          <w:sz w:val="24"/>
          <w:szCs w:val="24"/>
        </w:rPr>
        <w:t>The stoichiometry of fishes may vary with body size since habitat preferences, diet and patterns of allocation to different tissues and biochemical compounds all may vary with size. We found significant body size effects for the majority of nutrients we analyzed, including calcium, mercury, EPA and DHA.</w:t>
      </w:r>
    </w:p>
    <w:p w14:paraId="0E8EC893" w14:textId="77777777" w:rsidR="00454A0D" w:rsidRDefault="00454A0D">
      <w:pPr>
        <w:pStyle w:val="normal0"/>
        <w:spacing w:line="360" w:lineRule="auto"/>
      </w:pPr>
    </w:p>
    <w:p w14:paraId="16B1577E" w14:textId="77777777" w:rsidR="00454A0D" w:rsidRDefault="00863DAB">
      <w:pPr>
        <w:pStyle w:val="normal0"/>
        <w:spacing w:line="360" w:lineRule="auto"/>
      </w:pPr>
      <w:r>
        <w:rPr>
          <w:rFonts w:ascii="Times New Roman" w:eastAsia="Times New Roman" w:hAnsi="Times New Roman" w:cs="Times New Roman"/>
          <w:sz w:val="24"/>
          <w:szCs w:val="24"/>
        </w:rPr>
        <w:t>In fishes, the majority of calcium content is stored in the skeleton (</w:t>
      </w:r>
      <w:proofErr w:type="spellStart"/>
      <w:r>
        <w:rPr>
          <w:rFonts w:ascii="Times New Roman" w:eastAsia="Times New Roman" w:hAnsi="Times New Roman" w:cs="Times New Roman"/>
          <w:sz w:val="24"/>
          <w:szCs w:val="24"/>
        </w:rPr>
        <w:t>Hendrixson</w:t>
      </w:r>
      <w:proofErr w:type="spellEnd"/>
      <w:r>
        <w:rPr>
          <w:rFonts w:ascii="Times New Roman" w:eastAsia="Times New Roman" w:hAnsi="Times New Roman" w:cs="Times New Roman"/>
          <w:sz w:val="24"/>
          <w:szCs w:val="24"/>
        </w:rPr>
        <w:t xml:space="preserve"> et al. 2007). In a broad range of fish taxa, skeleton mass scales </w:t>
      </w:r>
      <w:proofErr w:type="spellStart"/>
      <w:r>
        <w:rPr>
          <w:rFonts w:ascii="Times New Roman" w:eastAsia="Times New Roman" w:hAnsi="Times New Roman" w:cs="Times New Roman"/>
          <w:sz w:val="24"/>
          <w:szCs w:val="24"/>
        </w:rPr>
        <w:t>isometrically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Berrios</w:t>
      </w:r>
      <w:proofErr w:type="spellEnd"/>
      <w:r>
        <w:rPr>
          <w:rFonts w:ascii="Times New Roman" w:eastAsia="Times New Roman" w:hAnsi="Times New Roman" w:cs="Times New Roman"/>
          <w:sz w:val="24"/>
          <w:szCs w:val="24"/>
        </w:rPr>
        <w:t xml:space="preserve">-Lopez et al. 1996). Thus, whole body calcium content should scale </w:t>
      </w:r>
      <w:proofErr w:type="spellStart"/>
      <w:r>
        <w:rPr>
          <w:rFonts w:ascii="Times New Roman" w:eastAsia="Times New Roman" w:hAnsi="Times New Roman" w:cs="Times New Roman"/>
          <w:sz w:val="24"/>
          <w:szCs w:val="24"/>
        </w:rPr>
        <w:t>isometrically</w:t>
      </w:r>
      <w:proofErr w:type="spellEnd"/>
      <w:r>
        <w:rPr>
          <w:rFonts w:ascii="Times New Roman" w:eastAsia="Times New Roman" w:hAnsi="Times New Roman" w:cs="Times New Roman"/>
          <w:sz w:val="24"/>
          <w:szCs w:val="24"/>
        </w:rPr>
        <w:t xml:space="preserve">, and mass specific calcium content should remain constant with increasing body size. In our dataset of the edible portions of fish, which accounted for the calcium contained in bones discarded as plate waste, we found that calcium content decreased significantly with fish body size. That the edible portions of larger </w:t>
      </w:r>
      <w:r>
        <w:rPr>
          <w:rFonts w:ascii="Times New Roman" w:eastAsia="Times New Roman" w:hAnsi="Times New Roman" w:cs="Times New Roman"/>
          <w:sz w:val="24"/>
          <w:szCs w:val="24"/>
        </w:rPr>
        <w:lastRenderedPageBreak/>
        <w:t>fish contain less calcium than the edible portions of smaller fish may be attributed to human dietary practices. While it is customary to eat the whole body, including the bones and head of small fish, such as sardines and XXX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Roos</w:t>
      </w:r>
      <w:proofErr w:type="spellEnd"/>
      <w:r>
        <w:rPr>
          <w:rFonts w:ascii="Times New Roman" w:eastAsia="Times New Roman" w:hAnsi="Times New Roman" w:cs="Times New Roman"/>
          <w:sz w:val="24"/>
          <w:szCs w:val="24"/>
        </w:rPr>
        <w:t xml:space="preserve"> et al. 2007), the edible portions of large fish are usually restricted to muscle tissue (fillets), and thus don't contain skeleton-associated calcium stores. Thus, the calcium stored in the skeleton of larger fish is not accessible to the human diet, contributing to the decreased calcium content of large fish. </w:t>
      </w:r>
      <w:r>
        <w:rPr>
          <w:rFonts w:ascii="Times New Roman" w:eastAsia="Times New Roman" w:hAnsi="Times New Roman" w:cs="Times New Roman"/>
          <w:sz w:val="24"/>
          <w:szCs w:val="24"/>
          <w:highlight w:val="yellow"/>
        </w:rPr>
        <w:t>When we account for dietary practices of bone consumption in our analysis, we do not find a significant negative relationship between calcium content and size (supplementary table?).</w:t>
      </w:r>
    </w:p>
    <w:p w14:paraId="2C763712" w14:textId="77777777" w:rsidR="00454A0D" w:rsidRDefault="00454A0D">
      <w:pPr>
        <w:pStyle w:val="normal0"/>
        <w:spacing w:line="360" w:lineRule="auto"/>
      </w:pPr>
    </w:p>
    <w:p w14:paraId="4E2B6D27" w14:textId="77777777" w:rsidR="00454A0D" w:rsidRDefault="00863DAB">
      <w:pPr>
        <w:pStyle w:val="normal0"/>
        <w:spacing w:line="360" w:lineRule="auto"/>
      </w:pPr>
      <w:bookmarkStart w:id="121" w:name="h.17dp8vu" w:colFirst="0" w:colLast="0"/>
      <w:bookmarkEnd w:id="121"/>
      <w:r>
        <w:rPr>
          <w:rFonts w:ascii="Times New Roman" w:eastAsia="Times New Roman" w:hAnsi="Times New Roman" w:cs="Times New Roman"/>
          <w:sz w:val="24"/>
          <w:szCs w:val="24"/>
        </w:rPr>
        <w:t xml:space="preserve">Consistent with </w:t>
      </w:r>
      <w:proofErr w:type="spellStart"/>
      <w:r>
        <w:rPr>
          <w:rFonts w:ascii="Times New Roman" w:eastAsia="Times New Roman" w:hAnsi="Times New Roman" w:cs="Times New Roman"/>
          <w:sz w:val="24"/>
          <w:szCs w:val="24"/>
        </w:rPr>
        <w:t>biomagnification</w:t>
      </w:r>
      <w:proofErr w:type="spellEnd"/>
      <w:r>
        <w:rPr>
          <w:rFonts w:ascii="Times New Roman" w:eastAsia="Times New Roman" w:hAnsi="Times New Roman" w:cs="Times New Roman"/>
          <w:sz w:val="24"/>
          <w:szCs w:val="24"/>
        </w:rPr>
        <w:t xml:space="preserve"> of toxic elements in aquatic ecosystems (Chen et al. 2010), we found that mercury content in the edible portion of fish increased with fish body size. More than three quarters of the species in our dataset exceeded the recommended dietary intake levels for mercury in a single portion. The species that did not exceed safe mercury exposure limits, as recommended by the Environmental Protection Agency (EPA ref) were all relatively small species, mean body size 3.92kg. Surprisingly, we did not find an effect of trophic level on mercury content.</w:t>
      </w:r>
    </w:p>
    <w:p w14:paraId="7307532C" w14:textId="77777777" w:rsidR="00454A0D" w:rsidRDefault="00454A0D">
      <w:pPr>
        <w:pStyle w:val="normal0"/>
        <w:spacing w:line="360" w:lineRule="auto"/>
      </w:pPr>
    </w:p>
    <w:p w14:paraId="7B0EAF4C" w14:textId="77777777" w:rsidR="00454A0D" w:rsidRDefault="00863DAB">
      <w:pPr>
        <w:pStyle w:val="normal0"/>
        <w:spacing w:line="360" w:lineRule="auto"/>
      </w:pPr>
      <w:r>
        <w:rPr>
          <w:rFonts w:ascii="Times New Roman" w:eastAsia="Times New Roman" w:hAnsi="Times New Roman" w:cs="Times New Roman"/>
          <w:b/>
          <w:sz w:val="24"/>
          <w:szCs w:val="24"/>
        </w:rPr>
        <w:t xml:space="preserve">Future directions: Applied </w:t>
      </w:r>
      <w:commentRangeStart w:id="122"/>
      <w:r>
        <w:rPr>
          <w:rFonts w:ascii="Times New Roman" w:eastAsia="Times New Roman" w:hAnsi="Times New Roman" w:cs="Times New Roman"/>
          <w:b/>
          <w:sz w:val="24"/>
          <w:szCs w:val="24"/>
        </w:rPr>
        <w:t>ecological</w:t>
      </w:r>
      <w:commentRangeEnd w:id="122"/>
      <w:r>
        <w:commentReference w:id="122"/>
      </w:r>
      <w:r>
        <w:rPr>
          <w:rFonts w:ascii="Times New Roman" w:eastAsia="Times New Roman" w:hAnsi="Times New Roman" w:cs="Times New Roman"/>
          <w:b/>
          <w:sz w:val="24"/>
          <w:szCs w:val="24"/>
        </w:rPr>
        <w:t xml:space="preserve"> stoichiometry</w:t>
      </w:r>
    </w:p>
    <w:p w14:paraId="7D680199" w14:textId="77777777" w:rsidR="00454A0D" w:rsidRDefault="00863DAB">
      <w:pPr>
        <w:pStyle w:val="normal0"/>
        <w:spacing w:line="360" w:lineRule="auto"/>
      </w:pPr>
      <w:r>
        <w:rPr>
          <w:rFonts w:ascii="Times New Roman" w:eastAsia="Times New Roman" w:hAnsi="Times New Roman" w:cs="Times New Roman"/>
          <w:sz w:val="24"/>
          <w:szCs w:val="24"/>
        </w:rPr>
        <w:t xml:space="preserve">Most existing stoichiometry theory and experiments address macronutrients, such as carbon, nitrogen and phosphorus. The stoichiometry of micronutrients, such as iron or zinc, is much less well documented. Further, the degree of regulation of micronutrients across a range of fish taxa is unknown.  Thus, is it difficult to make predictions about how the content of micronutrients should vary across </w:t>
      </w:r>
      <w:proofErr w:type="gramStart"/>
      <w:r>
        <w:rPr>
          <w:rFonts w:ascii="Times New Roman" w:eastAsia="Times New Roman" w:hAnsi="Times New Roman" w:cs="Times New Roman"/>
          <w:sz w:val="24"/>
          <w:szCs w:val="24"/>
        </w:rPr>
        <w:t>species.</w:t>
      </w:r>
      <w:proofErr w:type="gramEnd"/>
      <w:r>
        <w:rPr>
          <w:rFonts w:ascii="Times New Roman" w:eastAsia="Times New Roman" w:hAnsi="Times New Roman" w:cs="Times New Roman"/>
          <w:sz w:val="24"/>
          <w:szCs w:val="24"/>
        </w:rPr>
        <w:t xml:space="preserve"> </w:t>
      </w:r>
      <w:commentRangeStart w:id="123"/>
      <w:commentRangeStart w:id="124"/>
      <w:r>
        <w:rPr>
          <w:rFonts w:ascii="Times New Roman" w:eastAsia="Times New Roman" w:hAnsi="Times New Roman" w:cs="Times New Roman"/>
          <w:sz w:val="24"/>
          <w:szCs w:val="24"/>
        </w:rPr>
        <w:t>In the context of human nutrition, one of most important benefits that people derive from seafood consumption is not just the calories or protein, but the micronutrients (add refs). As a result, it is important to focus attention on the stoichiometry of micronutrients, particularly iron, zinc, calcium, selenium and essential fatty acids, since those are the most valuable in the human diet.</w:t>
      </w:r>
      <w:commentRangeEnd w:id="123"/>
      <w:r>
        <w:commentReference w:id="123"/>
      </w:r>
      <w:commentRangeEnd w:id="124"/>
      <w:r>
        <w:commentReference w:id="124"/>
      </w:r>
    </w:p>
    <w:p w14:paraId="1A1248B0" w14:textId="77777777" w:rsidR="00454A0D" w:rsidRDefault="00454A0D">
      <w:pPr>
        <w:pStyle w:val="normal0"/>
        <w:spacing w:line="360" w:lineRule="auto"/>
      </w:pPr>
    </w:p>
    <w:p w14:paraId="4A7B5663" w14:textId="77777777" w:rsidR="00454A0D" w:rsidRDefault="00863DAB">
      <w:pPr>
        <w:pStyle w:val="normal0"/>
        <w:spacing w:line="360" w:lineRule="auto"/>
      </w:pPr>
      <w:r>
        <w:rPr>
          <w:rFonts w:ascii="Times New Roman" w:eastAsia="Times New Roman" w:hAnsi="Times New Roman" w:cs="Times New Roman"/>
          <w:sz w:val="24"/>
          <w:szCs w:val="24"/>
        </w:rPr>
        <w:t xml:space="preserve">Establishing the functional role of microelements should enable predictions about how the concentrations of these elements should vary with factors such as body size, temperature and evolutionary history. For example, if some nutrients are under tighter homeostatic control than </w:t>
      </w:r>
      <w:r>
        <w:rPr>
          <w:rFonts w:ascii="Times New Roman" w:eastAsia="Times New Roman" w:hAnsi="Times New Roman" w:cs="Times New Roman"/>
          <w:sz w:val="24"/>
          <w:szCs w:val="24"/>
        </w:rPr>
        <w:lastRenderedPageBreak/>
        <w:t>others, then we might expect those nutrients to be less variable across fish taxa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Karimi</w:t>
      </w:r>
      <w:proofErr w:type="spellEnd"/>
      <w:r>
        <w:rPr>
          <w:rFonts w:ascii="Times New Roman" w:eastAsia="Times New Roman" w:hAnsi="Times New Roman" w:cs="Times New Roman"/>
          <w:sz w:val="24"/>
          <w:szCs w:val="24"/>
        </w:rPr>
        <w:t xml:space="preserve"> et al. 2006). For example, in a test of variability of macronutrients, vs. essential micronutrients vs. non-essential elements in aquatic invertebrates, </w:t>
      </w:r>
      <w:proofErr w:type="spellStart"/>
      <w:r>
        <w:rPr>
          <w:rFonts w:ascii="Times New Roman" w:eastAsia="Times New Roman" w:hAnsi="Times New Roman" w:cs="Times New Roman"/>
          <w:sz w:val="24"/>
          <w:szCs w:val="24"/>
        </w:rPr>
        <w:t>Karimi</w:t>
      </w:r>
      <w:proofErr w:type="spellEnd"/>
      <w:r>
        <w:rPr>
          <w:rFonts w:ascii="Times New Roman" w:eastAsia="Times New Roman" w:hAnsi="Times New Roman" w:cs="Times New Roman"/>
          <w:sz w:val="24"/>
          <w:szCs w:val="24"/>
        </w:rPr>
        <w:t xml:space="preserve"> et al. 2006 found that variation in somatic element concentration increased from macronutrients to non-essential elements. </w:t>
      </w:r>
    </w:p>
    <w:p w14:paraId="78ADF49F" w14:textId="77777777" w:rsidR="00454A0D" w:rsidRDefault="00454A0D">
      <w:pPr>
        <w:pStyle w:val="normal0"/>
        <w:spacing w:line="360" w:lineRule="auto"/>
      </w:pPr>
    </w:p>
    <w:p w14:paraId="448E5DBD" w14:textId="77777777" w:rsidR="00454A0D" w:rsidRDefault="00863DAB">
      <w:pPr>
        <w:pStyle w:val="normal0"/>
        <w:spacing w:line="360" w:lineRule="auto"/>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allometry</w:t>
      </w:r>
      <w:proofErr w:type="spellEnd"/>
      <w:r>
        <w:rPr>
          <w:rFonts w:ascii="Times New Roman" w:eastAsia="Times New Roman" w:hAnsi="Times New Roman" w:cs="Times New Roman"/>
          <w:sz w:val="24"/>
          <w:szCs w:val="24"/>
        </w:rPr>
        <w:t xml:space="preserve"> of micronutrients is relatively poorly understood relative to macronutrients.</w:t>
      </w:r>
    </w:p>
    <w:p w14:paraId="24AEFDBE" w14:textId="77777777" w:rsidR="00454A0D" w:rsidRDefault="00863DAB">
      <w:pPr>
        <w:pStyle w:val="normal0"/>
        <w:spacing w:line="360" w:lineRule="auto"/>
      </w:pPr>
      <w:r>
        <w:rPr>
          <w:rFonts w:ascii="Times New Roman" w:eastAsia="Times New Roman" w:hAnsi="Times New Roman" w:cs="Times New Roman"/>
          <w:sz w:val="24"/>
          <w:szCs w:val="24"/>
          <w:highlight w:val="yellow"/>
        </w:rPr>
        <w:t>{</w:t>
      </w:r>
      <w:proofErr w:type="gramStart"/>
      <w:r>
        <w:rPr>
          <w:rFonts w:ascii="Times New Roman" w:eastAsia="Times New Roman" w:hAnsi="Times New Roman" w:cs="Times New Roman"/>
          <w:sz w:val="24"/>
          <w:szCs w:val="24"/>
          <w:highlight w:val="yellow"/>
        </w:rPr>
        <w:t>more</w:t>
      </w:r>
      <w:proofErr w:type="gramEnd"/>
      <w:r>
        <w:rPr>
          <w:rFonts w:ascii="Times New Roman" w:eastAsia="Times New Roman" w:hAnsi="Times New Roman" w:cs="Times New Roman"/>
          <w:sz w:val="24"/>
          <w:szCs w:val="24"/>
          <w:highlight w:val="yellow"/>
        </w:rPr>
        <w:t xml:space="preserve"> to come here…}</w:t>
      </w:r>
    </w:p>
    <w:p w14:paraId="684932F2" w14:textId="77777777" w:rsidR="00454A0D" w:rsidRDefault="00454A0D">
      <w:pPr>
        <w:pStyle w:val="normal0"/>
        <w:spacing w:line="360" w:lineRule="auto"/>
      </w:pPr>
    </w:p>
    <w:p w14:paraId="5B344E58" w14:textId="77777777" w:rsidR="00454A0D" w:rsidRDefault="00863DAB">
      <w:pPr>
        <w:pStyle w:val="normal0"/>
        <w:spacing w:line="360" w:lineRule="auto"/>
      </w:pPr>
      <w:r>
        <w:rPr>
          <w:rFonts w:ascii="Times New Roman" w:eastAsia="Times New Roman" w:hAnsi="Times New Roman" w:cs="Times New Roman"/>
          <w:sz w:val="24"/>
          <w:szCs w:val="24"/>
        </w:rPr>
        <w:t>Finally, correctly predicting the human nutritional value of fish species depends not just on the elemental stoichiometry of the species, but also on the human dietary practices associated with the species. In general, including a larger proportion of the fish tissues in the edible portion should increase the nutritional value of the fish species. For example, fish eyes and heads can be valuable sources of vitamin A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Roos</w:t>
      </w:r>
      <w:proofErr w:type="spellEnd"/>
      <w:r>
        <w:rPr>
          <w:rFonts w:ascii="Times New Roman" w:eastAsia="Times New Roman" w:hAnsi="Times New Roman" w:cs="Times New Roman"/>
          <w:sz w:val="24"/>
          <w:szCs w:val="24"/>
        </w:rPr>
        <w:t xml:space="preserve"> et al. 2007). </w:t>
      </w:r>
    </w:p>
    <w:p w14:paraId="00AE7D69" w14:textId="77777777" w:rsidR="00454A0D" w:rsidRDefault="00454A0D">
      <w:pPr>
        <w:pStyle w:val="normal0"/>
        <w:spacing w:line="360" w:lineRule="auto"/>
      </w:pPr>
    </w:p>
    <w:p w14:paraId="410DC6CA" w14:textId="77777777" w:rsidR="00454A0D" w:rsidRDefault="00863DAB">
      <w:pPr>
        <w:pStyle w:val="normal0"/>
        <w:spacing w:line="360" w:lineRule="auto"/>
      </w:pPr>
      <w:r>
        <w:rPr>
          <w:rFonts w:ascii="Times New Roman" w:eastAsia="Times New Roman" w:hAnsi="Times New Roman" w:cs="Times New Roman"/>
          <w:b/>
          <w:sz w:val="24"/>
          <w:szCs w:val="24"/>
        </w:rPr>
        <w:t>Conclusions</w:t>
      </w:r>
    </w:p>
    <w:p w14:paraId="488FFC37" w14:textId="77777777" w:rsidR="00454A0D" w:rsidRDefault="00863DAB">
      <w:pPr>
        <w:pStyle w:val="normal0"/>
        <w:spacing w:line="360" w:lineRule="auto"/>
      </w:pPr>
      <w:proofErr w:type="gramStart"/>
      <w:r>
        <w:rPr>
          <w:rFonts w:ascii="Times New Roman" w:eastAsia="Times New Roman" w:hAnsi="Times New Roman" w:cs="Times New Roman"/>
          <w:sz w:val="24"/>
          <w:szCs w:val="24"/>
        </w:rPr>
        <w:t>something</w:t>
      </w:r>
      <w:proofErr w:type="gramEnd"/>
      <w:r>
        <w:rPr>
          <w:rFonts w:ascii="Times New Roman" w:eastAsia="Times New Roman" w:hAnsi="Times New Roman" w:cs="Times New Roman"/>
          <w:sz w:val="24"/>
          <w:szCs w:val="24"/>
        </w:rPr>
        <w:t xml:space="preserve"> that ties together results and  future directions in the context of ecology and human nutrition</w:t>
      </w:r>
    </w:p>
    <w:p w14:paraId="56CB9E33" w14:textId="77777777" w:rsidR="00454A0D" w:rsidRDefault="00454A0D">
      <w:pPr>
        <w:pStyle w:val="normal0"/>
        <w:spacing w:line="360" w:lineRule="auto"/>
      </w:pPr>
    </w:p>
    <w:p w14:paraId="5C80EAA9" w14:textId="77777777" w:rsidR="00454A0D" w:rsidRDefault="00863DAB">
      <w:pPr>
        <w:pStyle w:val="normal0"/>
        <w:spacing w:line="360" w:lineRule="auto"/>
      </w:pPr>
      <w:r>
        <w:rPr>
          <w:rFonts w:ascii="Times New Roman" w:eastAsia="Times New Roman" w:hAnsi="Times New Roman" w:cs="Times New Roman"/>
          <w:sz w:val="24"/>
          <w:szCs w:val="24"/>
        </w:rPr>
        <w:t>We have identified two traits, body size and thermal niche, both of which are related to temperature and are correlated with the micronutrient content of fish tissue. With these established scaling relationships, we can estimate how the distribution of traits in an ecosystem, such as the distribution of body sizes, influences the nutritional profile of the fish assemblage as whole. This is an important step towards understanding the mechanisms underlying the nutritional benefits that humans derive from aquatic ecosystems.</w:t>
      </w:r>
    </w:p>
    <w:p w14:paraId="58B730F5" w14:textId="77777777" w:rsidR="00454A0D" w:rsidRDefault="00454A0D">
      <w:pPr>
        <w:pStyle w:val="normal0"/>
        <w:spacing w:line="360" w:lineRule="auto"/>
      </w:pPr>
    </w:p>
    <w:p w14:paraId="06DDFF7F" w14:textId="77777777" w:rsidR="00454A0D" w:rsidRDefault="00454A0D">
      <w:pPr>
        <w:pStyle w:val="normal0"/>
        <w:spacing w:line="360" w:lineRule="auto"/>
      </w:pPr>
    </w:p>
    <w:p w14:paraId="0D9F7279" w14:textId="77777777" w:rsidR="00454A0D" w:rsidRDefault="00454A0D">
      <w:pPr>
        <w:pStyle w:val="normal0"/>
        <w:spacing w:line="360" w:lineRule="auto"/>
      </w:pPr>
    </w:p>
    <w:p w14:paraId="38F73C70" w14:textId="77777777" w:rsidR="00454A0D" w:rsidRDefault="00863DAB">
      <w:pPr>
        <w:pStyle w:val="normal0"/>
        <w:spacing w:line="360" w:lineRule="auto"/>
      </w:pPr>
      <w:r>
        <w:rPr>
          <w:rFonts w:ascii="Times New Roman" w:eastAsia="Times New Roman" w:hAnsi="Times New Roman" w:cs="Times New Roman"/>
          <w:b/>
          <w:sz w:val="24"/>
          <w:szCs w:val="24"/>
        </w:rPr>
        <w:t>References</w:t>
      </w:r>
    </w:p>
    <w:p w14:paraId="7FD65C2A" w14:textId="77777777" w:rsidR="00454A0D" w:rsidRDefault="00863DAB">
      <w:pPr>
        <w:pStyle w:val="normal0"/>
        <w:spacing w:line="360" w:lineRule="auto"/>
      </w:pPr>
      <w:r>
        <w:rPr>
          <w:rFonts w:ascii="Times New Roman" w:eastAsia="Times New Roman" w:hAnsi="Times New Roman" w:cs="Times New Roman"/>
          <w:sz w:val="24"/>
          <w:szCs w:val="24"/>
        </w:rPr>
        <w:t xml:space="preserve">Andersen M, </w:t>
      </w:r>
      <w:proofErr w:type="spellStart"/>
      <w:r>
        <w:rPr>
          <w:rFonts w:ascii="Times New Roman" w:eastAsia="Times New Roman" w:hAnsi="Times New Roman" w:cs="Times New Roman"/>
          <w:sz w:val="24"/>
          <w:szCs w:val="24"/>
        </w:rPr>
        <w:t>Hauggaard</w:t>
      </w:r>
      <w:proofErr w:type="spellEnd"/>
      <w:r>
        <w:rPr>
          <w:rFonts w:ascii="Times New Roman" w:eastAsia="Times New Roman" w:hAnsi="Times New Roman" w:cs="Times New Roman"/>
          <w:sz w:val="24"/>
          <w:szCs w:val="24"/>
        </w:rPr>
        <w:t xml:space="preserve">-Nielsen H, </w:t>
      </w:r>
      <w:proofErr w:type="spellStart"/>
      <w:r>
        <w:rPr>
          <w:rFonts w:ascii="Times New Roman" w:eastAsia="Times New Roman" w:hAnsi="Times New Roman" w:cs="Times New Roman"/>
          <w:sz w:val="24"/>
          <w:szCs w:val="24"/>
        </w:rPr>
        <w:t>Ambus</w:t>
      </w:r>
      <w:proofErr w:type="spellEnd"/>
      <w:r>
        <w:rPr>
          <w:rFonts w:ascii="Times New Roman" w:eastAsia="Times New Roman" w:hAnsi="Times New Roman" w:cs="Times New Roman"/>
          <w:sz w:val="24"/>
          <w:szCs w:val="24"/>
        </w:rPr>
        <w:t xml:space="preserve"> P, Jensen E. 2004 Biomass production, symbiotic nitrogen fixation and inorganic N use in dual and tri-component annual intercrops. Plant Soil 2004</w:t>
      </w:r>
      <w:proofErr w:type="gramStart"/>
      <w:r>
        <w:rPr>
          <w:rFonts w:ascii="Times New Roman" w:eastAsia="Times New Roman" w:hAnsi="Times New Roman" w:cs="Times New Roman"/>
          <w:sz w:val="24"/>
          <w:szCs w:val="24"/>
        </w:rPr>
        <w:t>;266:273</w:t>
      </w:r>
      <w:proofErr w:type="gramEnd"/>
      <w:r>
        <w:rPr>
          <w:rFonts w:ascii="Times New Roman" w:eastAsia="Times New Roman" w:hAnsi="Times New Roman" w:cs="Times New Roman"/>
          <w:sz w:val="24"/>
          <w:szCs w:val="24"/>
        </w:rPr>
        <w:t xml:space="preserve">–87. </w:t>
      </w:r>
    </w:p>
    <w:p w14:paraId="5D9AC266" w14:textId="77777777" w:rsidR="00454A0D" w:rsidRDefault="00454A0D">
      <w:pPr>
        <w:pStyle w:val="normal0"/>
        <w:spacing w:line="360" w:lineRule="auto"/>
      </w:pPr>
    </w:p>
    <w:p w14:paraId="1520A8BC" w14:textId="77777777" w:rsidR="00454A0D" w:rsidRDefault="00863DAB">
      <w:pPr>
        <w:pStyle w:val="normal0"/>
        <w:spacing w:line="360" w:lineRule="auto"/>
      </w:pPr>
      <w:r>
        <w:rPr>
          <w:rFonts w:ascii="Times New Roman" w:eastAsia="Times New Roman" w:hAnsi="Times New Roman" w:cs="Times New Roman"/>
          <w:sz w:val="24"/>
          <w:szCs w:val="24"/>
        </w:rPr>
        <w:t xml:space="preserve">Burnham, K. P., and D. R. Anderson. 2002. Model selection and </w:t>
      </w:r>
      <w:proofErr w:type="spellStart"/>
      <w:r>
        <w:rPr>
          <w:rFonts w:ascii="Times New Roman" w:eastAsia="Times New Roman" w:hAnsi="Times New Roman" w:cs="Times New Roman"/>
          <w:sz w:val="24"/>
          <w:szCs w:val="24"/>
        </w:rPr>
        <w:t>multimodel</w:t>
      </w:r>
      <w:proofErr w:type="spellEnd"/>
      <w:r>
        <w:rPr>
          <w:rFonts w:ascii="Times New Roman" w:eastAsia="Times New Roman" w:hAnsi="Times New Roman" w:cs="Times New Roman"/>
          <w:sz w:val="24"/>
          <w:szCs w:val="24"/>
        </w:rPr>
        <w:t xml:space="preserve"> inference. Springer-</w:t>
      </w:r>
      <w:proofErr w:type="spellStart"/>
      <w:r>
        <w:rPr>
          <w:rFonts w:ascii="Times New Roman" w:eastAsia="Times New Roman" w:hAnsi="Times New Roman" w:cs="Times New Roman"/>
          <w:sz w:val="24"/>
          <w:szCs w:val="24"/>
        </w:rPr>
        <w:t>Verlag</w:t>
      </w:r>
      <w:proofErr w:type="spellEnd"/>
      <w:r>
        <w:rPr>
          <w:rFonts w:ascii="Times New Roman" w:eastAsia="Times New Roman" w:hAnsi="Times New Roman" w:cs="Times New Roman"/>
          <w:sz w:val="24"/>
          <w:szCs w:val="24"/>
        </w:rPr>
        <w:t>, New York.</w:t>
      </w:r>
    </w:p>
    <w:p w14:paraId="20F5FA6F" w14:textId="77777777" w:rsidR="00454A0D" w:rsidRDefault="00454A0D">
      <w:pPr>
        <w:pStyle w:val="normal0"/>
        <w:spacing w:line="360" w:lineRule="auto"/>
      </w:pPr>
    </w:p>
    <w:p w14:paraId="17952867" w14:textId="77777777" w:rsidR="00454A0D" w:rsidRDefault="00863DAB">
      <w:pPr>
        <w:pStyle w:val="normal0"/>
        <w:spacing w:line="360" w:lineRule="auto"/>
      </w:pPr>
      <w:proofErr w:type="gramStart"/>
      <w:r>
        <w:rPr>
          <w:rFonts w:ascii="Times New Roman" w:eastAsia="Times New Roman" w:hAnsi="Times New Roman" w:cs="Times New Roman"/>
          <w:sz w:val="24"/>
          <w:szCs w:val="24"/>
        </w:rPr>
        <w:t>FAO/INFOODS (2014).</w:t>
      </w:r>
      <w:proofErr w:type="gramEnd"/>
      <w:r>
        <w:rPr>
          <w:rFonts w:ascii="Times New Roman" w:eastAsia="Times New Roman" w:hAnsi="Times New Roman" w:cs="Times New Roman"/>
          <w:sz w:val="24"/>
          <w:szCs w:val="24"/>
        </w:rPr>
        <w:t xml:space="preserve"> FAO/INFOODS Food Composition Database for Biodiversity version 2.0 - BioFoodComp2.0. Rome: FAO. Retrieved July 2014, from</w:t>
      </w:r>
      <w:hyperlink r:id="rId17">
        <w:r>
          <w:rPr>
            <w:rFonts w:ascii="Times New Roman" w:eastAsia="Times New Roman" w:hAnsi="Times New Roman" w:cs="Times New Roman"/>
            <w:sz w:val="24"/>
            <w:szCs w:val="24"/>
          </w:rPr>
          <w:t xml:space="preserve"> </w:t>
        </w:r>
      </w:hyperlink>
      <w:hyperlink r:id="rId18">
        <w:r>
          <w:rPr>
            <w:rFonts w:ascii="Times New Roman" w:eastAsia="Times New Roman" w:hAnsi="Times New Roman" w:cs="Times New Roman"/>
            <w:color w:val="1155CC"/>
            <w:sz w:val="24"/>
            <w:szCs w:val="24"/>
            <w:u w:val="single"/>
          </w:rPr>
          <w:t>http://www.fao.org/infoods/infoods/food-biodiversity/en/</w:t>
        </w:r>
      </w:hyperlink>
      <w:r>
        <w:rPr>
          <w:rFonts w:ascii="Times New Roman" w:eastAsia="Times New Roman" w:hAnsi="Times New Roman" w:cs="Times New Roman"/>
          <w:sz w:val="24"/>
          <w:szCs w:val="24"/>
        </w:rPr>
        <w:t>.</w:t>
      </w:r>
    </w:p>
    <w:p w14:paraId="503BB41C" w14:textId="77777777" w:rsidR="00454A0D" w:rsidRDefault="00454A0D">
      <w:pPr>
        <w:pStyle w:val="normal0"/>
        <w:spacing w:line="360" w:lineRule="auto"/>
      </w:pPr>
    </w:p>
    <w:p w14:paraId="1D7974F5" w14:textId="77777777" w:rsidR="00454A0D" w:rsidRDefault="00863DAB">
      <w:pPr>
        <w:pStyle w:val="normal0"/>
        <w:spacing w:line="360" w:lineRule="auto"/>
      </w:pPr>
      <w:proofErr w:type="spellStart"/>
      <w:r>
        <w:rPr>
          <w:rFonts w:ascii="Times New Roman" w:eastAsia="Times New Roman" w:hAnsi="Times New Roman" w:cs="Times New Roman"/>
          <w:sz w:val="24"/>
          <w:szCs w:val="24"/>
        </w:rPr>
        <w:t>Froese</w:t>
      </w:r>
      <w:proofErr w:type="spellEnd"/>
      <w:r>
        <w:rPr>
          <w:rFonts w:ascii="Times New Roman" w:eastAsia="Times New Roman" w:hAnsi="Times New Roman" w:cs="Times New Roman"/>
          <w:sz w:val="24"/>
          <w:szCs w:val="24"/>
        </w:rPr>
        <w:t xml:space="preserve">, R. and D. </w:t>
      </w:r>
      <w:proofErr w:type="spellStart"/>
      <w:r>
        <w:rPr>
          <w:rFonts w:ascii="Times New Roman" w:eastAsia="Times New Roman" w:hAnsi="Times New Roman" w:cs="Times New Roman"/>
          <w:sz w:val="24"/>
          <w:szCs w:val="24"/>
        </w:rPr>
        <w:t>Pauly</w:t>
      </w:r>
      <w:proofErr w:type="spellEnd"/>
      <w:r>
        <w:rPr>
          <w:rFonts w:ascii="Times New Roman" w:eastAsia="Times New Roman" w:hAnsi="Times New Roman" w:cs="Times New Roman"/>
          <w:sz w:val="24"/>
          <w:szCs w:val="24"/>
        </w:rPr>
        <w:t xml:space="preserve">. Editors. 2014. </w:t>
      </w:r>
      <w:proofErr w:type="spellStart"/>
      <w:r>
        <w:rPr>
          <w:rFonts w:ascii="Times New Roman" w:eastAsia="Times New Roman" w:hAnsi="Times New Roman" w:cs="Times New Roman"/>
          <w:sz w:val="24"/>
          <w:szCs w:val="24"/>
        </w:rPr>
        <w:t>FishBase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World Wide Web electronic publication.</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www.fishbase.org</w:t>
      </w:r>
      <w:proofErr w:type="gramEnd"/>
      <w:r>
        <w:rPr>
          <w:rFonts w:ascii="Times New Roman" w:eastAsia="Times New Roman" w:hAnsi="Times New Roman" w:cs="Times New Roman"/>
          <w:sz w:val="24"/>
          <w:szCs w:val="24"/>
        </w:rPr>
        <w:t>, version (08/2014).</w:t>
      </w:r>
    </w:p>
    <w:p w14:paraId="5788AC3A" w14:textId="77777777" w:rsidR="00454A0D" w:rsidRDefault="00454A0D">
      <w:pPr>
        <w:pStyle w:val="normal0"/>
        <w:spacing w:line="360" w:lineRule="auto"/>
      </w:pPr>
    </w:p>
    <w:p w14:paraId="31440304" w14:textId="77777777" w:rsidR="00454A0D" w:rsidRDefault="00863DAB">
      <w:pPr>
        <w:pStyle w:val="normal0"/>
        <w:spacing w:line="360" w:lineRule="auto"/>
      </w:pPr>
      <w:proofErr w:type="spellStart"/>
      <w:r>
        <w:rPr>
          <w:rFonts w:ascii="Times New Roman" w:eastAsia="Times New Roman" w:hAnsi="Times New Roman" w:cs="Times New Roman"/>
          <w:sz w:val="24"/>
          <w:szCs w:val="24"/>
        </w:rPr>
        <w:t>Froese</w:t>
      </w:r>
      <w:proofErr w:type="spellEnd"/>
      <w:r>
        <w:rPr>
          <w:rFonts w:ascii="Times New Roman" w:eastAsia="Times New Roman" w:hAnsi="Times New Roman" w:cs="Times New Roman"/>
          <w:sz w:val="24"/>
          <w:szCs w:val="24"/>
        </w:rPr>
        <w:t xml:space="preserve">, R., J. Thorson and R.B. Reyes Jr., 2013. </w:t>
      </w:r>
      <w:proofErr w:type="gramStart"/>
      <w:r>
        <w:rPr>
          <w:rFonts w:ascii="Times New Roman" w:eastAsia="Times New Roman" w:hAnsi="Times New Roman" w:cs="Times New Roman"/>
          <w:sz w:val="24"/>
          <w:szCs w:val="24"/>
        </w:rPr>
        <w:t>A Bayesian approach for estimating length-weight relationships in fishes.</w:t>
      </w:r>
      <w:proofErr w:type="gramEnd"/>
      <w:r>
        <w:rPr>
          <w:rFonts w:ascii="Times New Roman" w:eastAsia="Times New Roman" w:hAnsi="Times New Roman" w:cs="Times New Roman"/>
          <w:sz w:val="24"/>
          <w:szCs w:val="24"/>
        </w:rPr>
        <w:t xml:space="preserve"> J. Appl. </w:t>
      </w:r>
      <w:proofErr w:type="spellStart"/>
      <w:r>
        <w:rPr>
          <w:rFonts w:ascii="Times New Roman" w:eastAsia="Times New Roman" w:hAnsi="Times New Roman" w:cs="Times New Roman"/>
          <w:sz w:val="24"/>
          <w:szCs w:val="24"/>
        </w:rPr>
        <w:t>Ichthyol</w:t>
      </w:r>
      <w:proofErr w:type="spellEnd"/>
      <w:r>
        <w:rPr>
          <w:rFonts w:ascii="Times New Roman" w:eastAsia="Times New Roman" w:hAnsi="Times New Roman" w:cs="Times New Roman"/>
          <w:sz w:val="24"/>
          <w:szCs w:val="24"/>
        </w:rPr>
        <w:t>. (2013)</w:t>
      </w:r>
      <w:proofErr w:type="gramStart"/>
      <w:r>
        <w:rPr>
          <w:rFonts w:ascii="Times New Roman" w:eastAsia="Times New Roman" w:hAnsi="Times New Roman" w:cs="Times New Roman"/>
          <w:sz w:val="24"/>
          <w:szCs w:val="24"/>
        </w:rPr>
        <w:t>:1</w:t>
      </w:r>
      <w:proofErr w:type="gramEnd"/>
      <w:r>
        <w:rPr>
          <w:rFonts w:ascii="Times New Roman" w:eastAsia="Times New Roman" w:hAnsi="Times New Roman" w:cs="Times New Roman"/>
          <w:sz w:val="24"/>
          <w:szCs w:val="24"/>
        </w:rPr>
        <w:t>-7.</w:t>
      </w:r>
    </w:p>
    <w:p w14:paraId="1934710B" w14:textId="77777777" w:rsidR="00454A0D" w:rsidRDefault="00454A0D">
      <w:pPr>
        <w:pStyle w:val="normal0"/>
        <w:spacing w:line="360" w:lineRule="auto"/>
      </w:pPr>
    </w:p>
    <w:p w14:paraId="0BE17C81" w14:textId="77777777" w:rsidR="00454A0D" w:rsidRDefault="00863DAB">
      <w:pPr>
        <w:pStyle w:val="normal0"/>
        <w:spacing w:line="360" w:lineRule="auto"/>
      </w:pPr>
      <w:proofErr w:type="spellStart"/>
      <w:r>
        <w:rPr>
          <w:rFonts w:ascii="Times New Roman" w:eastAsia="Times New Roman" w:hAnsi="Times New Roman" w:cs="Times New Roman"/>
          <w:sz w:val="24"/>
          <w:szCs w:val="24"/>
        </w:rPr>
        <w:t>Kawarazuka</w:t>
      </w:r>
      <w:proofErr w:type="spellEnd"/>
      <w:r>
        <w:rPr>
          <w:rFonts w:ascii="Times New Roman" w:eastAsia="Times New Roman" w:hAnsi="Times New Roman" w:cs="Times New Roman"/>
          <w:sz w:val="24"/>
          <w:szCs w:val="24"/>
        </w:rPr>
        <w:t xml:space="preserve">, N., &amp; </w:t>
      </w:r>
      <w:proofErr w:type="spellStart"/>
      <w:r>
        <w:rPr>
          <w:rFonts w:ascii="Times New Roman" w:eastAsia="Times New Roman" w:hAnsi="Times New Roman" w:cs="Times New Roman"/>
          <w:sz w:val="24"/>
          <w:szCs w:val="24"/>
        </w:rPr>
        <w:t>Béné</w:t>
      </w:r>
      <w:proofErr w:type="spellEnd"/>
      <w:r>
        <w:rPr>
          <w:rFonts w:ascii="Times New Roman" w:eastAsia="Times New Roman" w:hAnsi="Times New Roman" w:cs="Times New Roman"/>
          <w:sz w:val="24"/>
          <w:szCs w:val="24"/>
        </w:rPr>
        <w:t xml:space="preserve">, C. (2011). The potential role of small fish species in improving micronutrient deficiencies in developing countries: building evidence. Public Health Nutrition, 14(11), 1927–1938. </w:t>
      </w:r>
      <w:proofErr w:type="gramStart"/>
      <w:r>
        <w:rPr>
          <w:rFonts w:ascii="Times New Roman" w:eastAsia="Times New Roman" w:hAnsi="Times New Roman" w:cs="Times New Roman"/>
          <w:sz w:val="24"/>
          <w:szCs w:val="24"/>
        </w:rPr>
        <w:t>doi:10.1017</w:t>
      </w:r>
      <w:proofErr w:type="gramEnd"/>
      <w:r>
        <w:rPr>
          <w:rFonts w:ascii="Times New Roman" w:eastAsia="Times New Roman" w:hAnsi="Times New Roman" w:cs="Times New Roman"/>
          <w:sz w:val="24"/>
          <w:szCs w:val="24"/>
        </w:rPr>
        <w:t>/S1368980011000814</w:t>
      </w:r>
    </w:p>
    <w:p w14:paraId="64721B9B" w14:textId="77777777" w:rsidR="00454A0D" w:rsidRDefault="00454A0D">
      <w:pPr>
        <w:pStyle w:val="normal0"/>
        <w:spacing w:line="360" w:lineRule="auto"/>
      </w:pPr>
    </w:p>
    <w:p w14:paraId="0899F2BD" w14:textId="77777777" w:rsidR="00454A0D" w:rsidRDefault="00863DAB">
      <w:pPr>
        <w:pStyle w:val="normal0"/>
        <w:spacing w:line="360" w:lineRule="auto"/>
      </w:pPr>
      <w:proofErr w:type="spellStart"/>
      <w:r>
        <w:rPr>
          <w:rFonts w:ascii="Times New Roman" w:eastAsia="Times New Roman" w:hAnsi="Times New Roman" w:cs="Times New Roman"/>
          <w:sz w:val="24"/>
          <w:szCs w:val="24"/>
        </w:rPr>
        <w:t>Kuhnlein</w:t>
      </w:r>
      <w:proofErr w:type="spellEnd"/>
      <w:r>
        <w:rPr>
          <w:rFonts w:ascii="Times New Roman" w:eastAsia="Times New Roman" w:hAnsi="Times New Roman" w:cs="Times New Roman"/>
          <w:sz w:val="24"/>
          <w:szCs w:val="24"/>
        </w:rPr>
        <w:t xml:space="preserve">, H. V., &amp; </w:t>
      </w:r>
      <w:proofErr w:type="spellStart"/>
      <w:r>
        <w:rPr>
          <w:rFonts w:ascii="Times New Roman" w:eastAsia="Times New Roman" w:hAnsi="Times New Roman" w:cs="Times New Roman"/>
          <w:sz w:val="24"/>
          <w:szCs w:val="24"/>
        </w:rPr>
        <w:t>Receveur</w:t>
      </w:r>
      <w:proofErr w:type="spellEnd"/>
      <w:r>
        <w:rPr>
          <w:rFonts w:ascii="Times New Roman" w:eastAsia="Times New Roman" w:hAnsi="Times New Roman" w:cs="Times New Roman"/>
          <w:sz w:val="24"/>
          <w:szCs w:val="24"/>
        </w:rPr>
        <w:t xml:space="preserve">, O. (2007). Local cultural animal food contributes high levels of nutrients for Arctic Canadian Indigenous adults and children. </w:t>
      </w:r>
      <w:proofErr w:type="gramStart"/>
      <w:r>
        <w:rPr>
          <w:rFonts w:ascii="Times New Roman" w:eastAsia="Times New Roman" w:hAnsi="Times New Roman" w:cs="Times New Roman"/>
          <w:sz w:val="24"/>
          <w:szCs w:val="24"/>
        </w:rPr>
        <w:t>The Journal of nutrition, 137(4), 1110–1114.</w:t>
      </w:r>
      <w:proofErr w:type="gramEnd"/>
    </w:p>
    <w:p w14:paraId="1501DF94" w14:textId="77777777" w:rsidR="00454A0D" w:rsidRDefault="00454A0D">
      <w:pPr>
        <w:pStyle w:val="normal0"/>
        <w:spacing w:line="360" w:lineRule="auto"/>
      </w:pPr>
    </w:p>
    <w:p w14:paraId="03EAFCF9" w14:textId="77777777" w:rsidR="00454A0D" w:rsidRDefault="00863DAB">
      <w:pPr>
        <w:pStyle w:val="normal0"/>
        <w:spacing w:line="360" w:lineRule="auto"/>
      </w:pPr>
      <w:proofErr w:type="spellStart"/>
      <w:r>
        <w:rPr>
          <w:rFonts w:ascii="Times New Roman" w:eastAsia="Times New Roman" w:hAnsi="Times New Roman" w:cs="Times New Roman"/>
          <w:sz w:val="24"/>
          <w:szCs w:val="24"/>
        </w:rPr>
        <w:t>Kuhnlein</w:t>
      </w:r>
      <w:proofErr w:type="spellEnd"/>
      <w:r>
        <w:rPr>
          <w:rFonts w:ascii="Times New Roman" w:eastAsia="Times New Roman" w:hAnsi="Times New Roman" w:cs="Times New Roman"/>
          <w:sz w:val="24"/>
          <w:szCs w:val="24"/>
        </w:rPr>
        <w:t xml:space="preserve">, H. V., Erasmus, B., &amp; </w:t>
      </w:r>
      <w:proofErr w:type="spellStart"/>
      <w:r>
        <w:rPr>
          <w:rFonts w:ascii="Times New Roman" w:eastAsia="Times New Roman" w:hAnsi="Times New Roman" w:cs="Times New Roman"/>
          <w:sz w:val="24"/>
          <w:szCs w:val="24"/>
        </w:rPr>
        <w:t>Spigelski</w:t>
      </w:r>
      <w:proofErr w:type="spellEnd"/>
      <w:r>
        <w:rPr>
          <w:rFonts w:ascii="Times New Roman" w:eastAsia="Times New Roman" w:hAnsi="Times New Roman" w:cs="Times New Roman"/>
          <w:sz w:val="24"/>
          <w:szCs w:val="24"/>
        </w:rPr>
        <w:t>, D. (2009). Indigenous peoples' food systems: the many dimensions of culture, diversity and environment for nutrition and health.</w:t>
      </w:r>
    </w:p>
    <w:p w14:paraId="68F78584" w14:textId="77777777" w:rsidR="00454A0D" w:rsidRDefault="00454A0D">
      <w:pPr>
        <w:pStyle w:val="normal0"/>
        <w:spacing w:line="360" w:lineRule="auto"/>
      </w:pPr>
    </w:p>
    <w:p w14:paraId="7ACA0778" w14:textId="77777777" w:rsidR="00454A0D" w:rsidRDefault="00863DAB">
      <w:pPr>
        <w:pStyle w:val="normal0"/>
        <w:spacing w:line="360" w:lineRule="auto"/>
      </w:pPr>
      <w:proofErr w:type="gramStart"/>
      <w:r>
        <w:rPr>
          <w:rFonts w:ascii="Times New Roman" w:eastAsia="Times New Roman" w:hAnsi="Times New Roman" w:cs="Times New Roman"/>
          <w:sz w:val="24"/>
          <w:szCs w:val="24"/>
        </w:rPr>
        <w:t xml:space="preserve">Nowak, V., </w:t>
      </w:r>
      <w:proofErr w:type="spellStart"/>
      <w:r>
        <w:rPr>
          <w:rFonts w:ascii="Times New Roman" w:eastAsia="Times New Roman" w:hAnsi="Times New Roman" w:cs="Times New Roman"/>
          <w:sz w:val="24"/>
          <w:szCs w:val="24"/>
        </w:rPr>
        <w:t>Rittenschober</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Exler</w:t>
      </w:r>
      <w:proofErr w:type="spellEnd"/>
      <w:r>
        <w:rPr>
          <w:rFonts w:ascii="Times New Roman" w:eastAsia="Times New Roman" w:hAnsi="Times New Roman" w:cs="Times New Roman"/>
          <w:sz w:val="24"/>
          <w:szCs w:val="24"/>
        </w:rPr>
        <w:t xml:space="preserve">, J., and U. R. </w:t>
      </w:r>
      <w:proofErr w:type="spellStart"/>
      <w:r>
        <w:rPr>
          <w:rFonts w:ascii="Times New Roman" w:eastAsia="Times New Roman" w:hAnsi="Times New Roman" w:cs="Times New Roman"/>
          <w:sz w:val="24"/>
          <w:szCs w:val="24"/>
        </w:rPr>
        <w:t>Charrondiere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Proposal on the usage of conversion factors for fatty acids in fish and shellfish, Food Chemistry, Volume 153, 15 June 2014, Pages 457-463</w:t>
      </w:r>
    </w:p>
    <w:p w14:paraId="338D83BA" w14:textId="77777777" w:rsidR="00454A0D" w:rsidRDefault="00454A0D">
      <w:pPr>
        <w:pStyle w:val="normal0"/>
        <w:spacing w:line="360" w:lineRule="auto"/>
      </w:pPr>
    </w:p>
    <w:p w14:paraId="5703373B" w14:textId="77777777" w:rsidR="00454A0D" w:rsidRDefault="00863DAB">
      <w:pPr>
        <w:pStyle w:val="normal0"/>
        <w:spacing w:line="360" w:lineRule="auto"/>
      </w:pPr>
      <w:r>
        <w:rPr>
          <w:rFonts w:ascii="Times New Roman" w:eastAsia="Times New Roman" w:hAnsi="Times New Roman" w:cs="Times New Roman"/>
          <w:sz w:val="24"/>
          <w:szCs w:val="24"/>
        </w:rPr>
        <w:t xml:space="preserve">Tewksbury J, Reagan K, </w:t>
      </w:r>
      <w:proofErr w:type="spellStart"/>
      <w:r>
        <w:rPr>
          <w:rFonts w:ascii="Times New Roman" w:eastAsia="Times New Roman" w:hAnsi="Times New Roman" w:cs="Times New Roman"/>
          <w:sz w:val="24"/>
          <w:szCs w:val="24"/>
        </w:rPr>
        <w:t>Machnicki</w:t>
      </w:r>
      <w:proofErr w:type="spellEnd"/>
      <w:r>
        <w:rPr>
          <w:rFonts w:ascii="Times New Roman" w:eastAsia="Times New Roman" w:hAnsi="Times New Roman" w:cs="Times New Roman"/>
          <w:sz w:val="24"/>
          <w:szCs w:val="24"/>
        </w:rPr>
        <w:t xml:space="preserve"> N, Carlo T, </w:t>
      </w:r>
      <w:proofErr w:type="spellStart"/>
      <w:r>
        <w:rPr>
          <w:rFonts w:ascii="Times New Roman" w:eastAsia="Times New Roman" w:hAnsi="Times New Roman" w:cs="Times New Roman"/>
          <w:sz w:val="24"/>
          <w:szCs w:val="24"/>
        </w:rPr>
        <w:t>Haak</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Peñaloza</w:t>
      </w:r>
      <w:proofErr w:type="spellEnd"/>
      <w:r>
        <w:rPr>
          <w:rFonts w:ascii="Times New Roman" w:eastAsia="Times New Roman" w:hAnsi="Times New Roman" w:cs="Times New Roman"/>
          <w:sz w:val="24"/>
          <w:szCs w:val="24"/>
        </w:rPr>
        <w:t xml:space="preserve"> AC, </w:t>
      </w:r>
      <w:proofErr w:type="spellStart"/>
      <w:r>
        <w:rPr>
          <w:rFonts w:ascii="Times New Roman" w:eastAsia="Times New Roman" w:hAnsi="Times New Roman" w:cs="Times New Roman"/>
          <w:sz w:val="24"/>
          <w:szCs w:val="24"/>
        </w:rPr>
        <w:t>Levey</w:t>
      </w:r>
      <w:proofErr w:type="spellEnd"/>
      <w:r>
        <w:rPr>
          <w:rFonts w:ascii="Times New Roman" w:eastAsia="Times New Roman" w:hAnsi="Times New Roman" w:cs="Times New Roman"/>
          <w:sz w:val="24"/>
          <w:szCs w:val="24"/>
        </w:rPr>
        <w:t xml:space="preserve"> D. Evolutionary ecology of pungency in wild chilies. </w:t>
      </w:r>
      <w:proofErr w:type="spellStart"/>
      <w:r>
        <w:rPr>
          <w:rFonts w:ascii="Times New Roman" w:eastAsia="Times New Roman" w:hAnsi="Times New Roman" w:cs="Times New Roman"/>
          <w:sz w:val="24"/>
          <w:szCs w:val="24"/>
        </w:rPr>
        <w:t>Proc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Natl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Acad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Sci</w:t>
      </w:r>
      <w:proofErr w:type="spellEnd"/>
      <w:r>
        <w:rPr>
          <w:rFonts w:ascii="Times New Roman" w:eastAsia="Times New Roman" w:hAnsi="Times New Roman" w:cs="Times New Roman"/>
          <w:sz w:val="24"/>
          <w:szCs w:val="24"/>
        </w:rPr>
        <w:t xml:space="preserve"> U S A 2008</w:t>
      </w:r>
      <w:proofErr w:type="gramStart"/>
      <w:r>
        <w:rPr>
          <w:rFonts w:ascii="Times New Roman" w:eastAsia="Times New Roman" w:hAnsi="Times New Roman" w:cs="Times New Roman"/>
          <w:sz w:val="24"/>
          <w:szCs w:val="24"/>
        </w:rPr>
        <w:t>;105:11808</w:t>
      </w:r>
      <w:proofErr w:type="gramEnd"/>
      <w:r>
        <w:rPr>
          <w:rFonts w:ascii="Times New Roman" w:eastAsia="Times New Roman" w:hAnsi="Times New Roman" w:cs="Times New Roman"/>
          <w:sz w:val="24"/>
          <w:szCs w:val="24"/>
        </w:rPr>
        <w:t>–11.</w:t>
      </w:r>
    </w:p>
    <w:p w14:paraId="316AC945" w14:textId="77777777" w:rsidR="00454A0D" w:rsidRDefault="00863DAB">
      <w:pPr>
        <w:pStyle w:val="normal0"/>
        <w:spacing w:line="360" w:lineRule="auto"/>
      </w:pPr>
      <w:r>
        <w:rPr>
          <w:rFonts w:ascii="Times New Roman" w:eastAsia="Times New Roman" w:hAnsi="Times New Roman" w:cs="Times New Roman"/>
          <w:sz w:val="24"/>
          <w:szCs w:val="24"/>
        </w:rPr>
        <w:lastRenderedPageBreak/>
        <w:t>US Department of Agriculture (2012) National nutrient database.</w:t>
      </w:r>
      <w:hyperlink r:id="rId19">
        <w:r>
          <w:rPr>
            <w:rFonts w:ascii="Times New Roman" w:eastAsia="Times New Roman" w:hAnsi="Times New Roman" w:cs="Times New Roman"/>
            <w:sz w:val="24"/>
            <w:szCs w:val="24"/>
          </w:rPr>
          <w:t xml:space="preserve"> </w:t>
        </w:r>
      </w:hyperlink>
      <w:hyperlink r:id="rId20">
        <w:r>
          <w:rPr>
            <w:rFonts w:ascii="Times New Roman" w:eastAsia="Times New Roman" w:hAnsi="Times New Roman" w:cs="Times New Roman"/>
            <w:color w:val="1155CC"/>
            <w:sz w:val="24"/>
            <w:szCs w:val="24"/>
            <w:u w:val="single"/>
          </w:rPr>
          <w:t>http://fnic.nal.usda.gov/nal_display/index.php?info_center54&amp;tax_level52&amp;tax_subject5279&amp;to</w:t>
        </w:r>
      </w:hyperlink>
      <w:hyperlink r:id="rId21"/>
    </w:p>
    <w:p w14:paraId="68B8390D" w14:textId="77777777" w:rsidR="00454A0D" w:rsidRDefault="00EF1A52">
      <w:pPr>
        <w:pStyle w:val="normal0"/>
        <w:spacing w:line="360" w:lineRule="auto"/>
      </w:pPr>
      <w:hyperlink r:id="rId22">
        <w:proofErr w:type="gramStart"/>
        <w:r w:rsidR="00863DAB">
          <w:rPr>
            <w:rFonts w:ascii="Times New Roman" w:eastAsia="Times New Roman" w:hAnsi="Times New Roman" w:cs="Times New Roman"/>
            <w:color w:val="1155CC"/>
            <w:sz w:val="24"/>
            <w:szCs w:val="24"/>
            <w:u w:val="single"/>
          </w:rPr>
          <w:t>pic</w:t>
        </w:r>
        <w:proofErr w:type="gramEnd"/>
        <w:r w:rsidR="00863DAB">
          <w:rPr>
            <w:rFonts w:ascii="Times New Roman" w:eastAsia="Times New Roman" w:hAnsi="Times New Roman" w:cs="Times New Roman"/>
            <w:color w:val="1155CC"/>
            <w:sz w:val="24"/>
            <w:szCs w:val="24"/>
            <w:u w:val="single"/>
          </w:rPr>
          <w:t>_id51387</w:t>
        </w:r>
      </w:hyperlink>
      <w:r w:rsidR="00863DAB">
        <w:rPr>
          <w:rFonts w:ascii="Times New Roman" w:eastAsia="Times New Roman" w:hAnsi="Times New Roman" w:cs="Times New Roman"/>
          <w:sz w:val="24"/>
          <w:szCs w:val="24"/>
        </w:rPr>
        <w:t xml:space="preserve"> (accessed July 2014).</w:t>
      </w:r>
    </w:p>
    <w:p w14:paraId="7E719185" w14:textId="77777777" w:rsidR="00454A0D" w:rsidRDefault="00454A0D">
      <w:pPr>
        <w:pStyle w:val="normal0"/>
        <w:spacing w:line="360" w:lineRule="auto"/>
      </w:pPr>
    </w:p>
    <w:p w14:paraId="65E88770" w14:textId="77777777" w:rsidR="00454A0D" w:rsidRDefault="00863DAB">
      <w:pPr>
        <w:pStyle w:val="normal0"/>
        <w:spacing w:line="360" w:lineRule="auto"/>
      </w:pPr>
      <w:proofErr w:type="gramStart"/>
      <w:r>
        <w:rPr>
          <w:rFonts w:ascii="Times New Roman" w:eastAsia="Times New Roman" w:hAnsi="Times New Roman" w:cs="Times New Roman"/>
          <w:sz w:val="24"/>
          <w:szCs w:val="24"/>
        </w:rPr>
        <w:t xml:space="preserve">Woodward, G., </w:t>
      </w:r>
      <w:proofErr w:type="spellStart"/>
      <w:r>
        <w:rPr>
          <w:rFonts w:ascii="Times New Roman" w:eastAsia="Times New Roman" w:hAnsi="Times New Roman" w:cs="Times New Roman"/>
          <w:sz w:val="24"/>
          <w:szCs w:val="24"/>
        </w:rPr>
        <w:t>Ebenman</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Emmerson</w:t>
      </w:r>
      <w:proofErr w:type="spellEnd"/>
      <w:r>
        <w:rPr>
          <w:rFonts w:ascii="Times New Roman" w:eastAsia="Times New Roman" w:hAnsi="Times New Roman" w:cs="Times New Roman"/>
          <w:sz w:val="24"/>
          <w:szCs w:val="24"/>
        </w:rPr>
        <w:t>, M., MONTOYA, J., OLESEN, J., VALIDO, A., &amp; WARREN, P. (2005).</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Body size in ecological networks.</w:t>
      </w:r>
      <w:proofErr w:type="gramEnd"/>
      <w:r>
        <w:rPr>
          <w:rFonts w:ascii="Times New Roman" w:eastAsia="Times New Roman" w:hAnsi="Times New Roman" w:cs="Times New Roman"/>
          <w:sz w:val="24"/>
          <w:szCs w:val="24"/>
        </w:rPr>
        <w:t xml:space="preserve"> Trends in Ecology and Evolution, 20(7), 402–409. </w:t>
      </w:r>
      <w:proofErr w:type="gramStart"/>
      <w:r>
        <w:rPr>
          <w:rFonts w:ascii="Times New Roman" w:eastAsia="Times New Roman" w:hAnsi="Times New Roman" w:cs="Times New Roman"/>
          <w:sz w:val="24"/>
          <w:szCs w:val="24"/>
        </w:rPr>
        <w:t>doi:10.1016</w:t>
      </w:r>
      <w:proofErr w:type="gramEnd"/>
      <w:r>
        <w:rPr>
          <w:rFonts w:ascii="Times New Roman" w:eastAsia="Times New Roman" w:hAnsi="Times New Roman" w:cs="Times New Roman"/>
          <w:sz w:val="24"/>
          <w:szCs w:val="24"/>
        </w:rPr>
        <w:t>/j.tree.2005.04.005</w:t>
      </w:r>
    </w:p>
    <w:p w14:paraId="24A0B1B9" w14:textId="77777777" w:rsidR="00454A0D" w:rsidRDefault="00454A0D">
      <w:pPr>
        <w:pStyle w:val="normal0"/>
        <w:spacing w:line="360" w:lineRule="auto"/>
      </w:pPr>
    </w:p>
    <w:p w14:paraId="43CEDE79" w14:textId="77777777" w:rsidR="00454A0D" w:rsidRDefault="00863DAB">
      <w:pPr>
        <w:pStyle w:val="normal0"/>
        <w:spacing w:line="360" w:lineRule="auto"/>
      </w:pPr>
      <w:r>
        <w:rPr>
          <w:rFonts w:ascii="Times New Roman" w:eastAsia="Times New Roman" w:hAnsi="Times New Roman" w:cs="Times New Roman"/>
          <w:b/>
          <w:sz w:val="24"/>
          <w:szCs w:val="24"/>
        </w:rPr>
        <w:t>Figures</w:t>
      </w:r>
    </w:p>
    <w:p w14:paraId="7239A0BF" w14:textId="77777777" w:rsidR="00454A0D" w:rsidRDefault="00863DAB">
      <w:pPr>
        <w:pStyle w:val="normal0"/>
        <w:spacing w:line="360" w:lineRule="auto"/>
      </w:pPr>
      <w:r>
        <w:rPr>
          <w:noProof/>
        </w:rPr>
        <w:drawing>
          <wp:inline distT="114300" distB="114300" distL="114300" distR="114300" wp14:anchorId="4D64EB98" wp14:editId="33AF0A66">
            <wp:extent cx="5943600" cy="4457700"/>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23"/>
                    <a:srcRect/>
                    <a:stretch>
                      <a:fillRect/>
                    </a:stretch>
                  </pic:blipFill>
                  <pic:spPr>
                    <a:xfrm>
                      <a:off x="0" y="0"/>
                      <a:ext cx="5943600" cy="4457700"/>
                    </a:xfrm>
                    <a:prstGeom prst="rect">
                      <a:avLst/>
                    </a:prstGeom>
                    <a:ln/>
                  </pic:spPr>
                </pic:pic>
              </a:graphicData>
            </a:graphic>
          </wp:inline>
        </w:drawing>
      </w:r>
    </w:p>
    <w:p w14:paraId="27D8A298" w14:textId="77777777" w:rsidR="00454A0D" w:rsidRDefault="00863DAB">
      <w:pPr>
        <w:pStyle w:val="normal0"/>
        <w:spacing w:line="360" w:lineRule="auto"/>
      </w:pPr>
      <w:commentRangeStart w:id="125"/>
      <w:r>
        <w:rPr>
          <w:rFonts w:ascii="Times New Roman" w:eastAsia="Times New Roman" w:hAnsi="Times New Roman" w:cs="Times New Roman"/>
          <w:sz w:val="24"/>
          <w:szCs w:val="24"/>
        </w:rPr>
        <w:t xml:space="preserve">Figure 1. </w:t>
      </w:r>
      <w:commentRangeEnd w:id="125"/>
      <w:r w:rsidR="00D23EDB">
        <w:rPr>
          <w:rStyle w:val="CommentReference"/>
        </w:rPr>
        <w:commentReference w:id="125"/>
      </w:r>
      <w:r>
        <w:rPr>
          <w:rFonts w:ascii="Times New Roman" w:eastAsia="Times New Roman" w:hAnsi="Times New Roman" w:cs="Times New Roman"/>
          <w:sz w:val="24"/>
          <w:szCs w:val="24"/>
        </w:rPr>
        <w:t>Standardized regression coefficients.</w:t>
      </w:r>
    </w:p>
    <w:p w14:paraId="3CE26794" w14:textId="77777777" w:rsidR="00454A0D" w:rsidRDefault="00454A0D">
      <w:pPr>
        <w:pStyle w:val="normal0"/>
        <w:spacing w:line="360" w:lineRule="auto"/>
      </w:pPr>
    </w:p>
    <w:p w14:paraId="54AC61BF" w14:textId="77777777" w:rsidR="00454A0D" w:rsidRDefault="00454A0D">
      <w:pPr>
        <w:pStyle w:val="normal0"/>
        <w:spacing w:line="360" w:lineRule="auto"/>
      </w:pPr>
    </w:p>
    <w:p w14:paraId="742EB313" w14:textId="77777777" w:rsidR="00454A0D" w:rsidRDefault="00863DAB">
      <w:pPr>
        <w:pStyle w:val="normal0"/>
        <w:spacing w:line="360" w:lineRule="auto"/>
      </w:pPr>
      <w:r>
        <w:rPr>
          <w:rFonts w:ascii="Times New Roman" w:eastAsia="Times New Roman" w:hAnsi="Times New Roman" w:cs="Times New Roman"/>
          <w:sz w:val="24"/>
          <w:szCs w:val="24"/>
        </w:rPr>
        <w:t xml:space="preserve">Figure 2. </w:t>
      </w:r>
    </w:p>
    <w:p w14:paraId="3E98E62D" w14:textId="77777777" w:rsidR="00454A0D" w:rsidRDefault="00863DAB">
      <w:pPr>
        <w:pStyle w:val="normal0"/>
        <w:spacing w:line="360" w:lineRule="auto"/>
      </w:pPr>
      <w:r>
        <w:rPr>
          <w:rFonts w:ascii="Times New Roman" w:eastAsia="Times New Roman" w:hAnsi="Times New Roman" w:cs="Times New Roman"/>
          <w:sz w:val="24"/>
          <w:szCs w:val="24"/>
        </w:rPr>
        <w:lastRenderedPageBreak/>
        <w:t xml:space="preserve">Table 1. </w:t>
      </w:r>
      <w:proofErr w:type="gramStart"/>
      <w:r>
        <w:rPr>
          <w:rFonts w:ascii="Times New Roman" w:eastAsia="Times New Roman" w:hAnsi="Times New Roman" w:cs="Times New Roman"/>
          <w:sz w:val="24"/>
          <w:szCs w:val="24"/>
        </w:rPr>
        <w:t>Results of model selection and model averaging for models relating calcium content of 100 g edible portion to species traits.</w:t>
      </w:r>
      <w:proofErr w:type="gramEnd"/>
      <w:r>
        <w:rPr>
          <w:rFonts w:ascii="Times New Roman" w:eastAsia="Times New Roman" w:hAnsi="Times New Roman" w:cs="Times New Roman"/>
          <w:sz w:val="24"/>
          <w:szCs w:val="24"/>
        </w:rPr>
        <w:t xml:space="preserve"> </w:t>
      </w:r>
    </w:p>
    <w:p w14:paraId="0AC31302" w14:textId="77777777" w:rsidR="00454A0D" w:rsidRDefault="00454A0D">
      <w:pPr>
        <w:pStyle w:val="normal0"/>
        <w:spacing w:line="360" w:lineRule="auto"/>
      </w:pPr>
    </w:p>
    <w:p w14:paraId="78BCF237" w14:textId="77777777" w:rsidR="00454A0D" w:rsidRDefault="00EF1A52">
      <w:pPr>
        <w:pStyle w:val="normal0"/>
        <w:spacing w:line="360" w:lineRule="auto"/>
      </w:pPr>
      <w:hyperlink r:id="rId24">
        <w:r w:rsidR="00863DAB">
          <w:rPr>
            <w:rFonts w:ascii="Times New Roman" w:eastAsia="Times New Roman" w:hAnsi="Times New Roman" w:cs="Times New Roman"/>
            <w:color w:val="1155CC"/>
            <w:sz w:val="24"/>
            <w:szCs w:val="24"/>
            <w:u w:val="single"/>
          </w:rPr>
          <w:t>https://docs.google.com/spreadsheets/d/1Mu6hsNGHwhrEGR5kQp18W3OnPTQYQ5zL-3mYIBYcoWI/edit?usp=sharing</w:t>
        </w:r>
      </w:hyperlink>
      <w:hyperlink r:id="rId25"/>
    </w:p>
    <w:p w14:paraId="03A5148E" w14:textId="77777777" w:rsidR="00454A0D" w:rsidRDefault="00EF1A52">
      <w:pPr>
        <w:pStyle w:val="normal0"/>
        <w:spacing w:line="360" w:lineRule="auto"/>
      </w:pPr>
      <w:hyperlink r:id="rId26"/>
    </w:p>
    <w:p w14:paraId="6F1246B4" w14:textId="77777777" w:rsidR="00454A0D" w:rsidRDefault="00EF1A52">
      <w:pPr>
        <w:pStyle w:val="normal0"/>
        <w:spacing w:line="360" w:lineRule="auto"/>
      </w:pPr>
      <w:hyperlink r:id="rId27"/>
    </w:p>
    <w:p w14:paraId="2B2F4D4B" w14:textId="77777777" w:rsidR="00454A0D" w:rsidRDefault="00EF1A52">
      <w:pPr>
        <w:pStyle w:val="normal0"/>
        <w:spacing w:line="360" w:lineRule="auto"/>
      </w:pPr>
      <w:hyperlink r:id="rId28"/>
    </w:p>
    <w:p w14:paraId="50B51149" w14:textId="77777777" w:rsidR="00454A0D" w:rsidRDefault="00EF1A52">
      <w:pPr>
        <w:pStyle w:val="normal0"/>
        <w:spacing w:line="360" w:lineRule="auto"/>
      </w:pPr>
      <w:hyperlink r:id="rId29"/>
    </w:p>
    <w:sectPr w:rsidR="00454A0D">
      <w:footerReference w:type="default" r:id="rId3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Mary O'Connor" w:date="2015-03-31T05:18:00Z" w:initials="">
    <w:p w14:paraId="09FB7DAF" w14:textId="77777777" w:rsidR="00D8720E" w:rsidRDefault="00D8720E">
      <w:pPr>
        <w:pStyle w:val="normal0"/>
        <w:widowControl w:val="0"/>
        <w:spacing w:line="240" w:lineRule="auto"/>
      </w:pPr>
      <w:proofErr w:type="gramStart"/>
      <w:r>
        <w:t>getting</w:t>
      </w:r>
      <w:proofErr w:type="gramEnd"/>
      <w:r>
        <w:t xml:space="preserve"> there, but still makes a few leaps. What about just going for the ecosystem services argument? </w:t>
      </w:r>
    </w:p>
    <w:p w14:paraId="101168B6" w14:textId="77777777" w:rsidR="00D8720E" w:rsidRDefault="00D8720E">
      <w:pPr>
        <w:pStyle w:val="normal0"/>
        <w:widowControl w:val="0"/>
        <w:spacing w:line="240" w:lineRule="auto"/>
      </w:pPr>
      <w:r>
        <w:t xml:space="preserve">1. </w:t>
      </w:r>
      <w:proofErr w:type="gramStart"/>
      <w:r>
        <w:t>humans</w:t>
      </w:r>
      <w:proofErr w:type="gramEnd"/>
      <w:r>
        <w:t xml:space="preserve"> rely on food...</w:t>
      </w:r>
    </w:p>
    <w:p w14:paraId="06EAC232" w14:textId="77777777" w:rsidR="00D8720E" w:rsidRDefault="00D8720E">
      <w:pPr>
        <w:pStyle w:val="normal0"/>
        <w:widowControl w:val="0"/>
        <w:spacing w:line="240" w:lineRule="auto"/>
      </w:pPr>
      <w:r>
        <w:t>2. Thus nutrition can be considered an ecosystem service.</w:t>
      </w:r>
    </w:p>
    <w:p w14:paraId="7728B4DA" w14:textId="77777777" w:rsidR="00D8720E" w:rsidRDefault="00D8720E">
      <w:pPr>
        <w:pStyle w:val="normal0"/>
        <w:widowControl w:val="0"/>
        <w:spacing w:line="240" w:lineRule="auto"/>
      </w:pPr>
      <w:r>
        <w:t xml:space="preserve">3. </w:t>
      </w:r>
      <w:proofErr w:type="gramStart"/>
      <w:r>
        <w:t>a</w:t>
      </w:r>
      <w:proofErr w:type="gramEnd"/>
      <w:r>
        <w:t xml:space="preserve"> main goal of ecosystem service science is to relate service provision to ecological processes and metrics </w:t>
      </w:r>
    </w:p>
    <w:p w14:paraId="6FAF1457" w14:textId="77777777" w:rsidR="00D8720E" w:rsidRDefault="00D8720E">
      <w:pPr>
        <w:pStyle w:val="normal0"/>
        <w:widowControl w:val="0"/>
        <w:spacing w:line="240" w:lineRule="auto"/>
      </w:pPr>
      <w:r>
        <w:t>4. Here we...</w:t>
      </w:r>
    </w:p>
  </w:comment>
  <w:comment w:id="6" w:author="Joey Bernhardt" w:date="2015-03-31T05:18:00Z" w:initials="">
    <w:p w14:paraId="2AAC4545" w14:textId="77777777" w:rsidR="00D8720E" w:rsidRDefault="00D8720E">
      <w:pPr>
        <w:pStyle w:val="normal0"/>
        <w:widowControl w:val="0"/>
        <w:spacing w:line="240" w:lineRule="auto"/>
      </w:pPr>
      <w:proofErr w:type="gramStart"/>
      <w:r>
        <w:t>ok</w:t>
      </w:r>
      <w:proofErr w:type="gramEnd"/>
      <w:r>
        <w:t>, I've reframed the first part of the abstract...what do you think?</w:t>
      </w:r>
    </w:p>
  </w:comment>
  <w:comment w:id="18" w:author="Mary O'Connor" w:date="2015-10-09T15:35:00Z" w:initials="MO">
    <w:p w14:paraId="2DEA1EB1" w14:textId="77777777" w:rsidR="00D8720E" w:rsidRDefault="00D8720E">
      <w:pPr>
        <w:pStyle w:val="CommentText"/>
      </w:pPr>
      <w:ins w:id="19" w:author="Mary O'Connor" w:date="2015-10-09T15:35:00Z">
        <w:r>
          <w:rPr>
            <w:rStyle w:val="CommentReference"/>
          </w:rPr>
          <w:annotationRef/>
        </w:r>
      </w:ins>
      <w:r>
        <w:t>This isn’t as clear as it should be. Can you reword it?</w:t>
      </w:r>
    </w:p>
  </w:comment>
  <w:comment w:id="34" w:author="Mary O'Connor" w:date="2015-03-30T04:14:00Z" w:initials="">
    <w:p w14:paraId="35B6B394" w14:textId="77777777" w:rsidR="00D8720E" w:rsidRDefault="00D8720E">
      <w:pPr>
        <w:pStyle w:val="normal0"/>
        <w:widowControl w:val="0"/>
        <w:spacing w:line="240" w:lineRule="auto"/>
      </w:pPr>
      <w:proofErr w:type="gramStart"/>
      <w:r>
        <w:t>this</w:t>
      </w:r>
      <w:proofErr w:type="gramEnd"/>
      <w:r>
        <w:t xml:space="preserve"> is good. But overall still seems like the paper is not quite committing. It's really time to a) choose what literature this is adding to (ecosystem services, human well-being, seafood, </w:t>
      </w:r>
      <w:proofErr w:type="spellStart"/>
      <w:r>
        <w:t>etc</w:t>
      </w:r>
      <w:proofErr w:type="spellEnd"/>
      <w:r>
        <w:t xml:space="preserve">), and b) choose a journal and article format. </w:t>
      </w:r>
      <w:proofErr w:type="gramStart"/>
      <w:r>
        <w:t>then</w:t>
      </w:r>
      <w:proofErr w:type="gramEnd"/>
      <w:r>
        <w:t xml:space="preserve">, you will have a concrete idea of who is your audience, and you can write to them. This still reads like it's intended for a vaguely defined audience, and therefore it's not clear how this extends some </w:t>
      </w:r>
      <w:proofErr w:type="spellStart"/>
      <w:r>
        <w:t>specfici</w:t>
      </w:r>
      <w:proofErr w:type="spellEnd"/>
      <w:r>
        <w:t xml:space="preserve"> body of knowledge. Commit!! :)</w:t>
      </w:r>
    </w:p>
  </w:comment>
  <w:comment w:id="36" w:author="Mary O'Connor" w:date="2015-10-09T15:47:00Z" w:initials="MO">
    <w:p w14:paraId="038B4255" w14:textId="1AC98E6F" w:rsidR="00D8720E" w:rsidRDefault="00D8720E">
      <w:pPr>
        <w:pStyle w:val="CommentText"/>
      </w:pPr>
      <w:r>
        <w:rPr>
          <w:rStyle w:val="CommentReference"/>
        </w:rPr>
        <w:annotationRef/>
      </w:r>
      <w:proofErr w:type="gramStart"/>
      <w:r>
        <w:t>brainstorm</w:t>
      </w:r>
      <w:proofErr w:type="gramEnd"/>
      <w:r>
        <w:t>: one interesting application might be to consider how typical overfishing scenarios (everything getting smaller) align with shifts in local nutritional value.</w:t>
      </w:r>
    </w:p>
  </w:comment>
  <w:comment w:id="47" w:author="Mary O'Connor" w:date="2015-10-09T15:54:00Z" w:initials="MO">
    <w:p w14:paraId="6FB24379" w14:textId="045D40EE" w:rsidR="00D8720E" w:rsidRDefault="00D8720E">
      <w:pPr>
        <w:pStyle w:val="CommentText"/>
      </w:pPr>
      <w:ins w:id="50" w:author="Mary O'Connor" w:date="2015-10-09T15:53:00Z">
        <w:r>
          <w:rPr>
            <w:rStyle w:val="CommentReference"/>
          </w:rPr>
          <w:annotationRef/>
        </w:r>
      </w:ins>
      <w:r>
        <w:t xml:space="preserve">I think having the road map here will liberate you to explore the importance of nutrition as an ecosystem function or service as a legitimate section of the paper. See what you think; you </w:t>
      </w:r>
      <w:proofErr w:type="spellStart"/>
      <w:r>
        <w:t>dn’t</w:t>
      </w:r>
      <w:proofErr w:type="spellEnd"/>
      <w:r>
        <w:t xml:space="preserve"> have to follow this suggestion.</w:t>
      </w:r>
    </w:p>
  </w:comment>
  <w:comment w:id="59" w:author="Mary O'Connor" w:date="2015-10-09T15:57:00Z" w:initials="MO">
    <w:p w14:paraId="61038976" w14:textId="64FA92FE" w:rsidR="00D8720E" w:rsidRDefault="00D8720E">
      <w:pPr>
        <w:pStyle w:val="CommentText"/>
      </w:pPr>
      <w:r>
        <w:rPr>
          <w:rStyle w:val="CommentReference"/>
        </w:rPr>
        <w:annotationRef/>
      </w:r>
      <w:r>
        <w:t>I think I like this here, but I wonder if it could also be in the discussion, following the data and analysis. Just an idea.</w:t>
      </w:r>
    </w:p>
  </w:comment>
  <w:comment w:id="60" w:author="Joey Bernhardt" w:date="2015-09-24T09:01:00Z" w:initials="">
    <w:p w14:paraId="3D14125A" w14:textId="77777777" w:rsidR="00D8720E" w:rsidRDefault="00D8720E">
      <w:pPr>
        <w:pStyle w:val="normal0"/>
        <w:widowControl w:val="0"/>
        <w:spacing w:line="240" w:lineRule="auto"/>
      </w:pPr>
      <w:proofErr w:type="gramStart"/>
      <w:r>
        <w:t>setting</w:t>
      </w:r>
      <w:proofErr w:type="gramEnd"/>
      <w:r>
        <w:t xml:space="preserve"> up the story: Nutrition as an important ecosystem service</w:t>
      </w:r>
    </w:p>
  </w:comment>
  <w:comment w:id="62" w:author="Mary O'Connor" w:date="2015-10-09T15:55:00Z" w:initials="MO">
    <w:p w14:paraId="4F7CD264" w14:textId="192C4C27" w:rsidR="00D8720E" w:rsidRDefault="00D8720E">
      <w:pPr>
        <w:pStyle w:val="CommentText"/>
      </w:pPr>
      <w:ins w:id="64" w:author="Mary O'Connor" w:date="2015-10-09T15:55:00Z">
        <w:r>
          <w:rPr>
            <w:rStyle w:val="CommentReference"/>
          </w:rPr>
          <w:annotationRef/>
        </w:r>
      </w:ins>
      <w:proofErr w:type="gramStart"/>
      <w:r>
        <w:t>surely</w:t>
      </w:r>
      <w:proofErr w:type="gramEnd"/>
      <w:r>
        <w:t xml:space="preserve"> someone has said that linking ecological processes to human well-being is a ‘grand challenge’. If you can find a ref to support that, then let’s just say it. </w:t>
      </w:r>
    </w:p>
  </w:comment>
  <w:comment w:id="65" w:author="Mary O'Connor" w:date="2015-10-09T15:59:00Z" w:initials="MO">
    <w:p w14:paraId="057C579D" w14:textId="1AA87D6A" w:rsidR="00D8720E" w:rsidRDefault="00D8720E">
      <w:pPr>
        <w:pStyle w:val="CommentText"/>
      </w:pPr>
      <w:r>
        <w:rPr>
          <w:rStyle w:val="CommentReference"/>
        </w:rPr>
        <w:annotationRef/>
      </w:r>
      <w:r>
        <w:t xml:space="preserve">If this went to something like ecology letters, then we might lead here with a statement like: the challenge of linking ecological processes with human well-being centers on finding comparable units and metrics for ecological properties and human </w:t>
      </w:r>
      <w:proofErr w:type="spellStart"/>
      <w:r>
        <w:t>beneifts</w:t>
      </w:r>
      <w:proofErr w:type="spellEnd"/>
      <w:r>
        <w:t xml:space="preserve">. For </w:t>
      </w:r>
      <w:proofErr w:type="spellStart"/>
      <w:r>
        <w:t>nutritioinal</w:t>
      </w:r>
      <w:proofErr w:type="spellEnd"/>
      <w:r>
        <w:t xml:space="preserve"> value, one metric that facilitates comparisons is the nutrient content in an edible portion relative to DRI….</w:t>
      </w:r>
    </w:p>
  </w:comment>
  <w:comment w:id="66" w:author="Mary O'Connor" w:date="2015-10-09T16:02:00Z" w:initials="MO">
    <w:p w14:paraId="24DFCF6A" w14:textId="3DFDA21D" w:rsidR="00D8720E" w:rsidRDefault="00D8720E">
      <w:pPr>
        <w:pStyle w:val="CommentText"/>
      </w:pPr>
      <w:r>
        <w:rPr>
          <w:rStyle w:val="CommentReference"/>
        </w:rPr>
        <w:annotationRef/>
      </w:r>
      <w:r>
        <w:t xml:space="preserve">There are two hypotheses here: 1) nutritional profiles are linked to functional traits, and 2) nutritional ‘traits’ also serve functional roles in organismal physiology. Try to separate them. Maybe only one is the hypothesis, and the other is the premise that you are establishing above, or assuming. </w:t>
      </w:r>
    </w:p>
    <w:p w14:paraId="17A585F2" w14:textId="77777777" w:rsidR="00D8720E" w:rsidRDefault="00D8720E">
      <w:pPr>
        <w:pStyle w:val="CommentText"/>
      </w:pPr>
    </w:p>
    <w:p w14:paraId="44105A4C" w14:textId="468CC85C" w:rsidR="00D8720E" w:rsidRDefault="00D8720E">
      <w:pPr>
        <w:pStyle w:val="CommentText"/>
      </w:pPr>
      <w:r>
        <w:t xml:space="preserve">Maybe </w:t>
      </w:r>
    </w:p>
  </w:comment>
  <w:comment w:id="68" w:author="Mary O'Connor" w:date="2015-03-30T04:19:00Z" w:initials="">
    <w:p w14:paraId="4610DB84" w14:textId="77777777" w:rsidR="00D8720E" w:rsidRDefault="00D8720E">
      <w:pPr>
        <w:pStyle w:val="normal0"/>
        <w:widowControl w:val="0"/>
        <w:spacing w:line="240" w:lineRule="auto"/>
      </w:pPr>
      <w:proofErr w:type="gramStart"/>
      <w:r>
        <w:t>can</w:t>
      </w:r>
      <w:proofErr w:type="gramEnd"/>
      <w:r>
        <w:t xml:space="preserve"> you identify categories here?</w:t>
      </w:r>
    </w:p>
  </w:comment>
  <w:comment w:id="67" w:author="Mary O'Connor" w:date="2015-10-09T16:03:00Z" w:initials="MO">
    <w:p w14:paraId="3A8DF808" w14:textId="7F92BCCD" w:rsidR="00D8720E" w:rsidRDefault="00D8720E">
      <w:pPr>
        <w:pStyle w:val="CommentText"/>
      </w:pPr>
      <w:r>
        <w:rPr>
          <w:rStyle w:val="CommentReference"/>
        </w:rPr>
        <w:annotationRef/>
      </w:r>
      <w:r>
        <w:t xml:space="preserve">This could (perhaps) go above in the section that explores nutrition as an ecosystem service. This part is establishing why nutrition might actually be something related to ecological processes. </w:t>
      </w:r>
    </w:p>
  </w:comment>
  <w:comment w:id="70" w:author="Mary O'Connor" w:date="2015-10-09T16:04:00Z" w:initials="MO">
    <w:p w14:paraId="591FDA22" w14:textId="33413D7D" w:rsidR="00D8720E" w:rsidRDefault="00D8720E">
      <w:pPr>
        <w:pStyle w:val="CommentText"/>
      </w:pPr>
      <w:r>
        <w:rPr>
          <w:rStyle w:val="CommentReference"/>
        </w:rPr>
        <w:annotationRef/>
      </w:r>
      <w:r>
        <w:t>I moved much of this up.</w:t>
      </w:r>
    </w:p>
  </w:comment>
  <w:comment w:id="76" w:author="Joey Bernhardt" w:date="2015-03-29T05:39:00Z" w:initials="">
    <w:p w14:paraId="0FC2221C" w14:textId="77777777" w:rsidR="00D8720E" w:rsidRDefault="00D8720E">
      <w:pPr>
        <w:pStyle w:val="normal0"/>
        <w:widowControl w:val="0"/>
        <w:spacing w:line="240" w:lineRule="auto"/>
      </w:pPr>
      <w:proofErr w:type="gramStart"/>
      <w:r>
        <w:t>could</w:t>
      </w:r>
      <w:proofErr w:type="gramEnd"/>
      <w:r>
        <w:t xml:space="preserve"> cut this sentence</w:t>
      </w:r>
    </w:p>
  </w:comment>
  <w:comment w:id="77" w:author="Mary O'Connor" w:date="2015-10-09T16:10:00Z" w:initials="MO">
    <w:p w14:paraId="0D10ED13" w14:textId="12B6E814" w:rsidR="00D8720E" w:rsidRDefault="00D8720E">
      <w:pPr>
        <w:pStyle w:val="CommentText"/>
      </w:pPr>
      <w:r>
        <w:rPr>
          <w:rStyle w:val="CommentReference"/>
        </w:rPr>
        <w:annotationRef/>
      </w:r>
      <w:proofErr w:type="gramStart"/>
      <w:r>
        <w:t>leave</w:t>
      </w:r>
      <w:proofErr w:type="gramEnd"/>
      <w:r>
        <w:t xml:space="preserve"> it, it’s interesting</w:t>
      </w:r>
    </w:p>
  </w:comment>
  <w:comment w:id="78" w:author="Mary O'Connor" w:date="2015-10-09T16:11:00Z" w:initials="MO">
    <w:p w14:paraId="3F83FB1C" w14:textId="561FA4D7" w:rsidR="00D8720E" w:rsidRDefault="00D8720E">
      <w:pPr>
        <w:pStyle w:val="CommentText"/>
      </w:pPr>
      <w:r>
        <w:rPr>
          <w:rStyle w:val="CommentReference"/>
        </w:rPr>
        <w:annotationRef/>
      </w:r>
      <w:proofErr w:type="gramStart"/>
      <w:r>
        <w:t>if</w:t>
      </w:r>
      <w:proofErr w:type="gramEnd"/>
      <w:r>
        <w:t xml:space="preserve"> you did turn all this into a table, it might have the following headings: </w:t>
      </w:r>
    </w:p>
    <w:p w14:paraId="78FB274D" w14:textId="77777777" w:rsidR="00D8720E" w:rsidRDefault="00D8720E">
      <w:pPr>
        <w:pStyle w:val="CommentText"/>
      </w:pPr>
    </w:p>
    <w:p w14:paraId="1703AD4A" w14:textId="468D817B" w:rsidR="00D8720E" w:rsidRDefault="00D8720E">
      <w:pPr>
        <w:pStyle w:val="CommentText"/>
      </w:pPr>
      <w:proofErr w:type="gramStart"/>
      <w:r>
        <w:t>micronutrient</w:t>
      </w:r>
      <w:proofErr w:type="gramEnd"/>
    </w:p>
    <w:p w14:paraId="1CAD7C7D" w14:textId="795698FE" w:rsidR="00D8720E" w:rsidRDefault="00D8720E">
      <w:pPr>
        <w:pStyle w:val="CommentText"/>
      </w:pPr>
      <w:proofErr w:type="gramStart"/>
      <w:r>
        <w:t>purpose</w:t>
      </w:r>
      <w:proofErr w:type="gramEnd"/>
      <w:r>
        <w:t xml:space="preserve"> in fish</w:t>
      </w:r>
    </w:p>
    <w:p w14:paraId="1D524CBC" w14:textId="3BED6774" w:rsidR="00D8720E" w:rsidRDefault="00D8720E">
      <w:pPr>
        <w:pStyle w:val="CommentText"/>
      </w:pPr>
      <w:proofErr w:type="gramStart"/>
      <w:r>
        <w:t>purpose</w:t>
      </w:r>
      <w:proofErr w:type="gramEnd"/>
      <w:r>
        <w:t xml:space="preserve"> in humans</w:t>
      </w:r>
    </w:p>
    <w:p w14:paraId="69C2F717" w14:textId="72A2BE20" w:rsidR="00D8720E" w:rsidRDefault="00D8720E">
      <w:pPr>
        <w:pStyle w:val="CommentText"/>
      </w:pPr>
      <w:proofErr w:type="gramStart"/>
      <w:r>
        <w:t>where</w:t>
      </w:r>
      <w:proofErr w:type="gramEnd"/>
      <w:r>
        <w:t xml:space="preserve"> its found in fish bodies</w:t>
      </w:r>
    </w:p>
    <w:p w14:paraId="63E21093" w14:textId="7EFDA1E5" w:rsidR="00D8720E" w:rsidRDefault="00D8720E">
      <w:pPr>
        <w:pStyle w:val="CommentText"/>
      </w:pPr>
      <w:proofErr w:type="gramStart"/>
      <w:r>
        <w:t>expected</w:t>
      </w:r>
      <w:proofErr w:type="gramEnd"/>
      <w:r>
        <w:t xml:space="preserve"> relationship with body size</w:t>
      </w:r>
    </w:p>
    <w:p w14:paraId="6864D2F3" w14:textId="5F1A2753" w:rsidR="00D8720E" w:rsidRDefault="00D8720E">
      <w:pPr>
        <w:pStyle w:val="CommentText"/>
      </w:pPr>
      <w:proofErr w:type="gramStart"/>
      <w:r>
        <w:t>relationship</w:t>
      </w:r>
      <w:proofErr w:type="gramEnd"/>
      <w:r>
        <w:t xml:space="preserve"> with other traits.</w:t>
      </w:r>
    </w:p>
  </w:comment>
  <w:comment w:id="82" w:author="Mary O'Connor" w:date="2015-10-09T16:08:00Z" w:initials="MO">
    <w:p w14:paraId="0208D0D6" w14:textId="3FE2C67D" w:rsidR="00D8720E" w:rsidRDefault="00D8720E">
      <w:pPr>
        <w:pStyle w:val="CommentText"/>
      </w:pPr>
      <w:r>
        <w:rPr>
          <w:rStyle w:val="CommentReference"/>
        </w:rPr>
        <w:annotationRef/>
      </w:r>
      <w:r>
        <w:t>I realize this is a reversal on my part, but we could save the scaling part for the discussion…don’t kill me. I’ll keep thinking about that as I read.</w:t>
      </w:r>
    </w:p>
  </w:comment>
  <w:comment w:id="85" w:author="Mary O'Connor" w:date="2015-03-30T04:27:00Z" w:initials="">
    <w:p w14:paraId="0FFA5FD3" w14:textId="77777777" w:rsidR="00D8720E" w:rsidRDefault="00D8720E">
      <w:pPr>
        <w:pStyle w:val="normal0"/>
        <w:widowControl w:val="0"/>
        <w:spacing w:line="240" w:lineRule="auto"/>
      </w:pPr>
      <w:proofErr w:type="gramStart"/>
      <w:r>
        <w:t>reference</w:t>
      </w:r>
      <w:proofErr w:type="gramEnd"/>
      <w:r>
        <w:t xml:space="preserve"> here a table that will tell us what those species are. Maybe in the SI? Also a brief table of how many are fish, inverts, etc. and for which species you have info on which nutrient.</w:t>
      </w:r>
    </w:p>
  </w:comment>
  <w:comment w:id="86" w:author="Matthew Siegle" w:date="2015-03-17T06:21:00Z" w:initials="">
    <w:p w14:paraId="133AED1C" w14:textId="77777777" w:rsidR="00D8720E" w:rsidRDefault="00D8720E">
      <w:pPr>
        <w:pStyle w:val="normal0"/>
        <w:widowControl w:val="0"/>
        <w:spacing w:line="240" w:lineRule="auto"/>
      </w:pPr>
      <w:proofErr w:type="gramStart"/>
      <w:r>
        <w:t>brief</w:t>
      </w:r>
      <w:proofErr w:type="gramEnd"/>
      <w:r>
        <w:t xml:space="preserve"> description of this</w:t>
      </w:r>
    </w:p>
  </w:comment>
  <w:comment w:id="88" w:author="Mary O'Connor" w:date="2015-03-31T02:26:00Z" w:initials="">
    <w:p w14:paraId="5F029DCB" w14:textId="77777777" w:rsidR="00D8720E" w:rsidRDefault="00D8720E">
      <w:pPr>
        <w:pStyle w:val="normal0"/>
        <w:widowControl w:val="0"/>
        <w:spacing w:line="240" w:lineRule="auto"/>
      </w:pPr>
      <w:proofErr w:type="gramStart"/>
      <w:r>
        <w:t>we</w:t>
      </w:r>
      <w:proofErr w:type="gramEnd"/>
      <w:r>
        <w:t xml:space="preserve"> need to report all of them. You could say here we averaged these models with delta </w:t>
      </w:r>
      <w:proofErr w:type="spellStart"/>
      <w:r>
        <w:t>vals</w:t>
      </w:r>
      <w:proofErr w:type="spellEnd"/>
      <w:r>
        <w:t xml:space="preserve"> &lt; 2</w:t>
      </w:r>
    </w:p>
  </w:comment>
  <w:comment w:id="89" w:author="Joey Bernhardt" w:date="2015-03-31T02:26:00Z" w:initials="">
    <w:p w14:paraId="026C6E22" w14:textId="77777777" w:rsidR="00D8720E" w:rsidRDefault="00D8720E">
      <w:pPr>
        <w:pStyle w:val="normal0"/>
        <w:widowControl w:val="0"/>
        <w:spacing w:line="240" w:lineRule="auto"/>
      </w:pPr>
      <w:proofErr w:type="gramStart"/>
      <w:r>
        <w:t>ok</w:t>
      </w:r>
      <w:proofErr w:type="gramEnd"/>
      <w:r>
        <w:t xml:space="preserve"> yes, will do</w:t>
      </w:r>
    </w:p>
  </w:comment>
  <w:comment w:id="97" w:author="Joey Bernhardt" w:date="2015-03-31T02:28:00Z" w:initials="">
    <w:p w14:paraId="39D1F0E6" w14:textId="77777777" w:rsidR="00D8720E" w:rsidRDefault="00D8720E">
      <w:pPr>
        <w:pStyle w:val="normal0"/>
        <w:widowControl w:val="0"/>
        <w:spacing w:line="240" w:lineRule="auto"/>
      </w:pPr>
      <w:r>
        <w:t>It's coming from here: http://www.ats.ucla.edu/stat/mult_pkg/faq/general/log_transformed_regression.htm</w:t>
      </w:r>
    </w:p>
  </w:comment>
  <w:comment w:id="111" w:author="Joey Bernhardt" w:date="2015-04-21T23:52:00Z" w:initials="">
    <w:p w14:paraId="461377CE" w14:textId="77777777" w:rsidR="00D8720E" w:rsidRDefault="00D8720E">
      <w:pPr>
        <w:pStyle w:val="normal0"/>
        <w:widowControl w:val="0"/>
        <w:spacing w:line="240" w:lineRule="auto"/>
      </w:pPr>
      <w:r>
        <w:t>We found that the substantial variation in the nutritional content of an edible portion among seafood species can be explained partly be major ecological functional traits of latitude, body size, etc. STATE IN A FEW SENTENCES THE NEW FINDING HERE, AND THE TAKE-HOME MESSAGE.</w:t>
      </w:r>
    </w:p>
  </w:comment>
  <w:comment w:id="113" w:author="Joey Bernhardt" w:date="2015-04-21T01:31:00Z" w:initials="">
    <w:p w14:paraId="73E7E1EA" w14:textId="77777777" w:rsidR="00D8720E" w:rsidRDefault="00D8720E">
      <w:pPr>
        <w:pStyle w:val="normal0"/>
        <w:widowControl w:val="0"/>
        <w:spacing w:line="240" w:lineRule="auto"/>
      </w:pPr>
      <w:proofErr w:type="gramStart"/>
      <w:r>
        <w:t>identify</w:t>
      </w:r>
      <w:proofErr w:type="gramEnd"/>
      <w:r>
        <w:t xml:space="preserve"> these thresholds, and if they vary in direction depending on the nutrient</w:t>
      </w:r>
    </w:p>
  </w:comment>
  <w:comment w:id="112" w:author="Joey Bernhardt" w:date="2015-04-21T23:59:00Z" w:initials="">
    <w:p w14:paraId="21D2C42C" w14:textId="77777777" w:rsidR="00D8720E" w:rsidRDefault="00D8720E">
      <w:pPr>
        <w:pStyle w:val="normal0"/>
        <w:widowControl w:val="0"/>
        <w:spacing w:line="240" w:lineRule="auto"/>
      </w:pPr>
      <w:proofErr w:type="gramStart"/>
      <w:r>
        <w:t>take</w:t>
      </w:r>
      <w:proofErr w:type="gramEnd"/>
      <w:r>
        <w:t xml:space="preserve"> home message</w:t>
      </w:r>
    </w:p>
  </w:comment>
  <w:comment w:id="114" w:author="Mary O'Connor" w:date="2015-03-30T05:14:00Z" w:initials="">
    <w:p w14:paraId="2DBC90B2" w14:textId="77777777" w:rsidR="00D8720E" w:rsidRDefault="00D8720E">
      <w:pPr>
        <w:pStyle w:val="normal0"/>
        <w:widowControl w:val="0"/>
        <w:spacing w:line="240" w:lineRule="auto"/>
      </w:pPr>
      <w:proofErr w:type="gramStart"/>
      <w:r>
        <w:t>much</w:t>
      </w:r>
      <w:proofErr w:type="gramEnd"/>
      <w:r>
        <w:t xml:space="preserve"> of this could, with minor tweaks and maybe fewer numbers, go in the first paragraph of the discussion</w:t>
      </w:r>
    </w:p>
  </w:comment>
  <w:comment w:id="116" w:author="Mary O'Connor" w:date="2015-03-30T05:15:00Z" w:initials="">
    <w:p w14:paraId="3607C5CC" w14:textId="77777777" w:rsidR="00D8720E" w:rsidRDefault="00D8720E">
      <w:pPr>
        <w:pStyle w:val="normal0"/>
        <w:widowControl w:val="0"/>
        <w:spacing w:line="240" w:lineRule="auto"/>
      </w:pPr>
      <w:proofErr w:type="gramStart"/>
      <w:r>
        <w:t>than</w:t>
      </w:r>
      <w:proofErr w:type="gramEnd"/>
      <w:r>
        <w:t xml:space="preserve"> what? </w:t>
      </w:r>
      <w:proofErr w:type="gramStart"/>
      <w:r>
        <w:t>not</w:t>
      </w:r>
      <w:proofErr w:type="gramEnd"/>
      <w:r>
        <w:t xml:space="preserve"> clear what is the comparison here</w:t>
      </w:r>
    </w:p>
  </w:comment>
  <w:comment w:id="117" w:author="Mary O'Connor" w:date="2015-10-09T16:18:00Z" w:initials="MO">
    <w:p w14:paraId="49FD09A5" w14:textId="3DE8D3BA" w:rsidR="00D8720E" w:rsidRDefault="00D8720E">
      <w:pPr>
        <w:pStyle w:val="CommentText"/>
      </w:pPr>
      <w:r>
        <w:rPr>
          <w:rStyle w:val="CommentReference"/>
        </w:rPr>
        <w:annotationRef/>
      </w:r>
      <w:proofErr w:type="gramStart"/>
      <w:r>
        <w:t>this</w:t>
      </w:r>
      <w:proofErr w:type="gramEnd"/>
      <w:r>
        <w:t xml:space="preserve"> is really interesting, and right to be highlighted here.</w:t>
      </w:r>
    </w:p>
  </w:comment>
  <w:comment w:id="118" w:author="Mary O'Connor" w:date="2015-10-09T16:19:00Z" w:initials="MO">
    <w:p w14:paraId="42744114" w14:textId="4431E1DB" w:rsidR="00D8720E" w:rsidRDefault="00D8720E">
      <w:pPr>
        <w:pStyle w:val="CommentText"/>
      </w:pPr>
      <w:r>
        <w:rPr>
          <w:rStyle w:val="CommentReference"/>
        </w:rPr>
        <w:annotationRef/>
      </w:r>
      <w:r>
        <w:t xml:space="preserve">Begs the question whether estimates of micro-elemental </w:t>
      </w:r>
      <w:proofErr w:type="spellStart"/>
      <w:r>
        <w:t>stoitchiometry</w:t>
      </w:r>
      <w:proofErr w:type="spellEnd"/>
      <w:r>
        <w:t xml:space="preserve"> might be more based on the whole body, while the </w:t>
      </w:r>
      <w:proofErr w:type="spellStart"/>
      <w:r>
        <w:t>dietery</w:t>
      </w:r>
      <w:proofErr w:type="spellEnd"/>
      <w:r>
        <w:t xml:space="preserve"> portion is not (except I guess in the case of body size)</w:t>
      </w:r>
    </w:p>
  </w:comment>
  <w:comment w:id="119" w:author="Joey Bernhardt" w:date="2015-03-17T01:57:00Z" w:initials="">
    <w:p w14:paraId="633BE15F" w14:textId="77777777" w:rsidR="00D8720E" w:rsidRDefault="00D8720E">
      <w:pPr>
        <w:pStyle w:val="normal0"/>
        <w:widowControl w:val="0"/>
        <w:spacing w:line="240" w:lineRule="auto"/>
      </w:pPr>
      <w:r>
        <w:t xml:space="preserve">I realize this paragraph is </w:t>
      </w:r>
      <w:proofErr w:type="spellStart"/>
      <w:r>
        <w:t>kinda</w:t>
      </w:r>
      <w:proofErr w:type="spellEnd"/>
      <w:r>
        <w:t xml:space="preserve"> book report-y, so I will jazz it up. Just wanted to dump out all the relevant studies and I'll rearrange later</w:t>
      </w:r>
    </w:p>
  </w:comment>
  <w:comment w:id="122" w:author="Joey Bernhardt" w:date="2015-03-17T05:12:00Z" w:initials="">
    <w:p w14:paraId="0B41F78B" w14:textId="77777777" w:rsidR="00D8720E" w:rsidRDefault="00D8720E">
      <w:pPr>
        <w:pStyle w:val="normal0"/>
        <w:widowControl w:val="0"/>
        <w:spacing w:line="240" w:lineRule="auto"/>
      </w:pPr>
      <w:proofErr w:type="gramStart"/>
      <w:r>
        <w:t>this</w:t>
      </w:r>
      <w:proofErr w:type="gramEnd"/>
      <w:r>
        <w:t xml:space="preserve"> section definitely needs more work</w:t>
      </w:r>
    </w:p>
  </w:comment>
  <w:comment w:id="123" w:author="Mary O'Connor" w:date="2015-03-31T02:34:00Z" w:initials="">
    <w:p w14:paraId="7CC256E6" w14:textId="77777777" w:rsidR="00D8720E" w:rsidRDefault="00D8720E">
      <w:pPr>
        <w:pStyle w:val="normal0"/>
        <w:widowControl w:val="0"/>
        <w:spacing w:line="240" w:lineRule="auto"/>
      </w:pPr>
      <w:r>
        <w:t xml:space="preserve">I think this is the important bit. I'm not sure the </w:t>
      </w:r>
      <w:proofErr w:type="spellStart"/>
      <w:r>
        <w:t>stiochiometry</w:t>
      </w:r>
      <w:proofErr w:type="spellEnd"/>
      <w:r>
        <w:t xml:space="preserve"> frameworks is very helpful to this paper, for the reasons you mention in the previous two sentences. Maybe the point here is a) micronutrients are important to the ecosystem service of nutrition, b) micronutrients are highly variable (above), c) a stoichiometric </w:t>
      </w:r>
      <w:proofErr w:type="spellStart"/>
      <w:r>
        <w:t>fw</w:t>
      </w:r>
      <w:proofErr w:type="spellEnd"/>
      <w:r>
        <w:t xml:space="preserve"> could help here, and suggests that this variation might be related to traits and local adaptation and physiology, but this framework still has to be developed.</w:t>
      </w:r>
    </w:p>
  </w:comment>
  <w:comment w:id="124" w:author="Joey Bernhardt" w:date="2015-03-31T02:34:00Z" w:initials="">
    <w:p w14:paraId="468CB9BA" w14:textId="77777777" w:rsidR="00D8720E" w:rsidRDefault="00D8720E">
      <w:pPr>
        <w:pStyle w:val="normal0"/>
        <w:widowControl w:val="0"/>
        <w:spacing w:line="240" w:lineRule="auto"/>
      </w:pPr>
      <w:proofErr w:type="gramStart"/>
      <w:r>
        <w:t>yes</w:t>
      </w:r>
      <w:proofErr w:type="gramEnd"/>
      <w:r>
        <w:t>, I like this way of framing it...I'll try to rewrite accordingly</w:t>
      </w:r>
    </w:p>
  </w:comment>
  <w:comment w:id="125" w:author="Mary O'Connor" w:date="2015-10-09T16:15:00Z" w:initials="MO">
    <w:p w14:paraId="5568F3AC" w14:textId="27F303F3" w:rsidR="00D8720E" w:rsidRDefault="00D8720E">
      <w:pPr>
        <w:pStyle w:val="CommentText"/>
      </w:pPr>
      <w:r>
        <w:rPr>
          <w:rStyle w:val="CommentReference"/>
        </w:rPr>
        <w:annotationRef/>
      </w:r>
      <w:proofErr w:type="gramStart"/>
      <w:r>
        <w:t>very</w:t>
      </w:r>
      <w:proofErr w:type="gramEnd"/>
      <w:r>
        <w:t xml:space="preserve"> </w:t>
      </w:r>
      <w:proofErr w:type="spellStart"/>
      <w:r>
        <w:t>very</w:t>
      </w:r>
      <w:proofErr w:type="spellEnd"/>
      <w:r>
        <w:t xml:space="preserve"> nice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543073" w14:textId="77777777" w:rsidR="00D8720E" w:rsidRDefault="00D8720E">
      <w:pPr>
        <w:spacing w:line="240" w:lineRule="auto"/>
      </w:pPr>
      <w:r>
        <w:separator/>
      </w:r>
    </w:p>
  </w:endnote>
  <w:endnote w:type="continuationSeparator" w:id="0">
    <w:p w14:paraId="2DD8C09C" w14:textId="77777777" w:rsidR="00D8720E" w:rsidRDefault="00D872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rdo">
    <w:altName w:val="Times New Roman"/>
    <w:charset w:val="00"/>
    <w:family w:val="auto"/>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53421B" w14:textId="77777777" w:rsidR="00D8720E" w:rsidRDefault="00D8720E">
    <w:pPr>
      <w:pStyle w:val="normal0"/>
      <w:spacing w:after="720"/>
      <w:jc w:val="right"/>
    </w:pPr>
    <w:r>
      <w:fldChar w:fldCharType="begin"/>
    </w:r>
    <w:r>
      <w:instrText>PAGE</w:instrText>
    </w:r>
    <w:r>
      <w:fldChar w:fldCharType="separate"/>
    </w:r>
    <w:r w:rsidR="00EF1A52">
      <w:rPr>
        <w:noProof/>
      </w:rPr>
      <w:t>1</w:t>
    </w:r>
    <w:r>
      <w:fldChar w:fldCharType="end"/>
    </w:r>
    <w:hyperlink r:id="rId1"/>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D16866" w14:textId="77777777" w:rsidR="00D8720E" w:rsidRDefault="00D8720E">
      <w:pPr>
        <w:spacing w:line="240" w:lineRule="auto"/>
      </w:pPr>
      <w:r>
        <w:separator/>
      </w:r>
    </w:p>
  </w:footnote>
  <w:footnote w:type="continuationSeparator" w:id="0">
    <w:p w14:paraId="7EE256A2" w14:textId="77777777" w:rsidR="00D8720E" w:rsidRDefault="00D8720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54A0D"/>
    <w:rsid w:val="0011142D"/>
    <w:rsid w:val="00173404"/>
    <w:rsid w:val="002C63BE"/>
    <w:rsid w:val="003F0322"/>
    <w:rsid w:val="00454A0D"/>
    <w:rsid w:val="004C6699"/>
    <w:rsid w:val="005038D3"/>
    <w:rsid w:val="0052088C"/>
    <w:rsid w:val="006606B1"/>
    <w:rsid w:val="0082512A"/>
    <w:rsid w:val="00863DAB"/>
    <w:rsid w:val="008E30A8"/>
    <w:rsid w:val="008F752F"/>
    <w:rsid w:val="00D23EDB"/>
    <w:rsid w:val="00D8720E"/>
    <w:rsid w:val="00E727F5"/>
    <w:rsid w:val="00E93E23"/>
    <w:rsid w:val="00EF1A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4B1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Pr>
    <w:rPr>
      <w:rFonts w:ascii="Trebuchet MS" w:eastAsia="Trebuchet MS" w:hAnsi="Trebuchet MS" w:cs="Trebuchet MS"/>
      <w:sz w:val="42"/>
      <w:szCs w:val="42"/>
    </w:rPr>
  </w:style>
  <w:style w:type="paragraph" w:styleId="Subtitle">
    <w:name w:val="Subtitle"/>
    <w:basedOn w:val="normal0"/>
    <w:next w:val="normal0"/>
    <w:pPr>
      <w:keepNext/>
      <w:keepLines/>
      <w:spacing w:after="200"/>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E727F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27F5"/>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E727F5"/>
    <w:rPr>
      <w:b/>
      <w:bCs/>
      <w:sz w:val="20"/>
      <w:szCs w:val="20"/>
    </w:rPr>
  </w:style>
  <w:style w:type="character" w:customStyle="1" w:styleId="CommentSubjectChar">
    <w:name w:val="Comment Subject Char"/>
    <w:basedOn w:val="CommentTextChar"/>
    <w:link w:val="CommentSubject"/>
    <w:uiPriority w:val="99"/>
    <w:semiHidden/>
    <w:rsid w:val="00E727F5"/>
    <w:rPr>
      <w:b/>
      <w:bCs/>
      <w:sz w:val="20"/>
      <w:szCs w:val="20"/>
    </w:rPr>
  </w:style>
  <w:style w:type="paragraph" w:styleId="Revision">
    <w:name w:val="Revision"/>
    <w:hidden/>
    <w:uiPriority w:val="99"/>
    <w:semiHidden/>
    <w:rsid w:val="00E727F5"/>
    <w:pPr>
      <w:spacing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Pr>
    <w:rPr>
      <w:rFonts w:ascii="Trebuchet MS" w:eastAsia="Trebuchet MS" w:hAnsi="Trebuchet MS" w:cs="Trebuchet MS"/>
      <w:sz w:val="42"/>
      <w:szCs w:val="42"/>
    </w:rPr>
  </w:style>
  <w:style w:type="paragraph" w:styleId="Subtitle">
    <w:name w:val="Subtitle"/>
    <w:basedOn w:val="normal0"/>
    <w:next w:val="normal0"/>
    <w:pPr>
      <w:keepNext/>
      <w:keepLines/>
      <w:spacing w:after="200"/>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E727F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27F5"/>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E727F5"/>
    <w:rPr>
      <w:b/>
      <w:bCs/>
      <w:sz w:val="20"/>
      <w:szCs w:val="20"/>
    </w:rPr>
  </w:style>
  <w:style w:type="character" w:customStyle="1" w:styleId="CommentSubjectChar">
    <w:name w:val="Comment Subject Char"/>
    <w:basedOn w:val="CommentTextChar"/>
    <w:link w:val="CommentSubject"/>
    <w:uiPriority w:val="99"/>
    <w:semiHidden/>
    <w:rsid w:val="00E727F5"/>
    <w:rPr>
      <w:b/>
      <w:bCs/>
      <w:sz w:val="20"/>
      <w:szCs w:val="20"/>
    </w:rPr>
  </w:style>
  <w:style w:type="paragraph" w:styleId="Revision">
    <w:name w:val="Revision"/>
    <w:hidden/>
    <w:uiPriority w:val="99"/>
    <w:semiHidden/>
    <w:rsid w:val="00E727F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ocs.google.com/drawings/d/1tqpBX1J7E_iW4klju1Uqjd1tqHLm7ZYRjNvE5TbOS-A/edit" TargetMode="External"/><Relationship Id="rId20" Type="http://schemas.openxmlformats.org/officeDocument/2006/relationships/hyperlink" Target="http://fnic.nal.usda.gov/nal_display/index.php?info_center54&amp;tax_level52&amp;tax_subject5279&amp;to" TargetMode="External"/><Relationship Id="rId21" Type="http://schemas.openxmlformats.org/officeDocument/2006/relationships/hyperlink" Target="http://fnic.nal.usda.gov/nal_display/index.php?info_center54&amp;tax_level52&amp;tax_subject5279&amp;to" TargetMode="External"/><Relationship Id="rId22" Type="http://schemas.openxmlformats.org/officeDocument/2006/relationships/hyperlink" Target="http://fnic.nal.usda.gov/nal_display/index.php?info_center54&amp;tax_level52&amp;tax_subject5279&amp;topic_id51387" TargetMode="External"/><Relationship Id="rId23" Type="http://schemas.openxmlformats.org/officeDocument/2006/relationships/image" Target="media/image1.jpg"/><Relationship Id="rId24" Type="http://schemas.openxmlformats.org/officeDocument/2006/relationships/hyperlink" Target="https://docs.google.com/spreadsheets/d/1Mu6hsNGHwhrEGR5kQp18W3OnPTQYQ5zL-3mYIBYcoWI/edit?usp=sharing" TargetMode="External"/><Relationship Id="rId25" Type="http://schemas.openxmlformats.org/officeDocument/2006/relationships/hyperlink" Target="https://docs.google.com/spreadsheets/d/1Mu6hsNGHwhrEGR5kQp18W3OnPTQYQ5zL-3mYIBYcoWI/edit?usp=sharing" TargetMode="External"/><Relationship Id="rId26" Type="http://schemas.openxmlformats.org/officeDocument/2006/relationships/hyperlink" Target="https://docs.google.com/spreadsheets/d/1Mu6hsNGHwhrEGR5kQp18W3OnPTQYQ5zL-3mYIBYcoWI/edit?usp=sharing" TargetMode="External"/><Relationship Id="rId27" Type="http://schemas.openxmlformats.org/officeDocument/2006/relationships/hyperlink" Target="https://docs.google.com/spreadsheets/d/1Mu6hsNGHwhrEGR5kQp18W3OnPTQYQ5zL-3mYIBYcoWI/edit?usp=sharing" TargetMode="External"/><Relationship Id="rId28" Type="http://schemas.openxmlformats.org/officeDocument/2006/relationships/hyperlink" Target="https://docs.google.com/spreadsheets/d/1Mu6hsNGHwhrEGR5kQp18W3OnPTQYQ5zL-3mYIBYcoWI/edit?usp=sharing" TargetMode="External"/><Relationship Id="rId29" Type="http://schemas.openxmlformats.org/officeDocument/2006/relationships/hyperlink" Target="https://docs.google.com/spreadsheets/d/1Mu6hsNGHwhrEGR5kQp18W3OnPTQYQ5zL-3mYIBYcoWI/edit?usp=sharing" TargetMode="External"/><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s://docs.google.com/drawings/d/1tqpBX1J7E_iW4klju1Uqjd1tqHLm7ZYRjNvE5TbOS-A/edit" TargetMode="External"/><Relationship Id="rId11" Type="http://schemas.openxmlformats.org/officeDocument/2006/relationships/hyperlink" Target="https://docs.google.com/drawings/d/1tqpBX1J7E_iW4klju1Uqjd1tqHLm7ZYRjNvE5TbOS-A/edit" TargetMode="External"/><Relationship Id="rId12" Type="http://schemas.openxmlformats.org/officeDocument/2006/relationships/hyperlink" Target="https://docs.google.com/drawings/d/1tqpBX1J7E_iW4klju1Uqjd1tqHLm7ZYRjNvE5TbOS-A/edit" TargetMode="External"/><Relationship Id="rId13" Type="http://schemas.openxmlformats.org/officeDocument/2006/relationships/hyperlink" Target="https://docs.google.com/spreadsheets/d/1Mu6hsNGHwhrEGR5kQp18W3OnPTQYQ5zL-3mYIBYcoWI/edit" TargetMode="External"/><Relationship Id="rId14" Type="http://schemas.openxmlformats.org/officeDocument/2006/relationships/hyperlink" Target="https://docs.google.com/drawings/d/1G9cwEpWRumV-qIRddWOIfSh-QLAija9J4ric4l9Gv98/edit?usp=sharing" TargetMode="External"/><Relationship Id="rId15" Type="http://schemas.openxmlformats.org/officeDocument/2006/relationships/hyperlink" Target="https://docs.google.com/spreadsheets/d/1Mu6hsNGHwhrEGR5kQp18W3OnPTQYQ5zL-3mYIBYcoWI/edit" TargetMode="External"/><Relationship Id="rId16" Type="http://schemas.openxmlformats.org/officeDocument/2006/relationships/hyperlink" Target="https://docs.google.com/drawings/d/1G9cwEpWRumV-qIRddWOIfSh-QLAija9J4ric4l9Gv98/edit?usp=sharing" TargetMode="External"/><Relationship Id="rId17" Type="http://schemas.openxmlformats.org/officeDocument/2006/relationships/hyperlink" Target="http://www.fao.org/infoods/infoods/food-biodiversity/en/" TargetMode="External"/><Relationship Id="rId18" Type="http://schemas.openxmlformats.org/officeDocument/2006/relationships/hyperlink" Target="http://www.fao.org/infoods/infoods/food-biodiversity/en/" TargetMode="External"/><Relationship Id="rId19" Type="http://schemas.openxmlformats.org/officeDocument/2006/relationships/hyperlink" Target="http://fnic.nal.usda.gov/nal_display/index.php?info_center54&amp;tax_level52&amp;tax_subject5279&amp;topic_id51387"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http://r-forge.r-project.org/projects/mumin/"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docs.google.com/spreadsheets/d/1Mu6hsNGHwhrEGR5kQp18W3OnPTQYQ5zL-3mYIBYcoWI/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20</Pages>
  <Words>6501</Words>
  <Characters>37060</Characters>
  <Application>Microsoft Macintosh Word</Application>
  <DocSecurity>0</DocSecurity>
  <Lines>308</Lines>
  <Paragraphs>86</Paragraphs>
  <ScaleCrop>false</ScaleCrop>
  <Company>UBC</Company>
  <LinksUpToDate>false</LinksUpToDate>
  <CharactersWithSpaces>43475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Joey Bernhardt</cp:lastModifiedBy>
  <cp:revision>3</cp:revision>
  <dcterms:created xsi:type="dcterms:W3CDTF">2015-10-20T20:40:00Z</dcterms:created>
  <dcterms:modified xsi:type="dcterms:W3CDTF">2015-12-08T22:04:00Z</dcterms:modified>
</cp:coreProperties>
</file>